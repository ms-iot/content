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F369C" w14:textId="2FB5A46A" w:rsidR="007A1371" w:rsidRDefault="00235A61" w:rsidP="0012487B">
      <w:pPr>
        <w:pStyle w:val="Title"/>
        <w:jc w:val="center"/>
      </w:pPr>
      <w:commentRangeStart w:id="0"/>
      <w:r>
        <w:t>Protecting Critical Infrastructure</w:t>
      </w:r>
      <w:commentRangeEnd w:id="0"/>
      <w:r w:rsidR="003F0F6B">
        <w:rPr>
          <w:rStyle w:val="CommentReference"/>
          <w:rFonts w:asciiTheme="minorHAnsi" w:eastAsiaTheme="minorHAnsi" w:hAnsiTheme="minorHAnsi" w:cstheme="minorBidi"/>
          <w:spacing w:val="0"/>
          <w:kern w:val="0"/>
        </w:rPr>
        <w:commentReference w:id="0"/>
      </w:r>
    </w:p>
    <w:p w14:paraId="2808EC1C" w14:textId="77777777" w:rsidR="00E95A8B" w:rsidRDefault="00E95A8B" w:rsidP="00DC7EC5">
      <w:pPr>
        <w:sectPr w:rsidR="00E95A8B" w:rsidSect="00B32E5E">
          <w:headerReference w:type="even" r:id="rId13"/>
          <w:headerReference w:type="default" r:id="rId14"/>
          <w:footerReference w:type="even" r:id="rId15"/>
          <w:footerReference w:type="default" r:id="rId16"/>
          <w:headerReference w:type="first" r:id="rId17"/>
          <w:footerReference w:type="first" r:id="rId18"/>
          <w:pgSz w:w="11906" w:h="16838" w:code="9"/>
          <w:pgMar w:top="1440" w:right="1440" w:bottom="1440" w:left="1440" w:header="720" w:footer="720" w:gutter="0"/>
          <w:cols w:space="720"/>
          <w:docGrid w:linePitch="360"/>
        </w:sectPr>
      </w:pPr>
    </w:p>
    <w:p w14:paraId="7C772FA2" w14:textId="44CA7791" w:rsidR="008B1717" w:rsidRPr="00083C3C" w:rsidRDefault="001050BC" w:rsidP="001050BC">
      <w:pPr>
        <w:rPr>
          <w:i/>
          <w:iCs/>
        </w:rPr>
        <w:sectPr w:rsidR="008B1717" w:rsidRPr="00083C3C" w:rsidSect="00B32E5E">
          <w:type w:val="continuous"/>
          <w:pgSz w:w="11906" w:h="16838" w:code="9"/>
          <w:pgMar w:top="1440" w:right="1440" w:bottom="1440" w:left="1440" w:header="720" w:footer="720" w:gutter="0"/>
          <w:cols w:space="720"/>
          <w:docGrid w:linePitch="360"/>
        </w:sectPr>
      </w:pPr>
      <w:r>
        <w:rPr>
          <w:i/>
          <w:iCs/>
        </w:rPr>
        <w:t>Recently</w:t>
      </w:r>
      <w:r w:rsidR="6A2BC95D" w:rsidRPr="6A2BC95D">
        <w:rPr>
          <w:i/>
          <w:iCs/>
        </w:rPr>
        <w:t>,</w:t>
      </w:r>
      <w:r>
        <w:rPr>
          <w:i/>
          <w:iCs/>
        </w:rPr>
        <w:t xml:space="preserve"> we have seen attacks </w:t>
      </w:r>
      <w:r w:rsidR="005146D9">
        <w:rPr>
          <w:i/>
          <w:iCs/>
        </w:rPr>
        <w:t>against</w:t>
      </w:r>
      <w:r>
        <w:rPr>
          <w:i/>
          <w:iCs/>
        </w:rPr>
        <w:t xml:space="preserve"> critical infrastructure around the globe. Triton, for example, infiltrated the </w:t>
      </w:r>
      <w:r w:rsidR="006C3FE6">
        <w:rPr>
          <w:i/>
          <w:iCs/>
        </w:rPr>
        <w:t>critical</w:t>
      </w:r>
      <w:r>
        <w:rPr>
          <w:i/>
          <w:iCs/>
        </w:rPr>
        <w:t xml:space="preserve"> safety systems of an energy plant. While the financial toll of cyber-attacks has become an unfortunate norm</w:t>
      </w:r>
      <w:r w:rsidR="00DC04CF">
        <w:rPr>
          <w:i/>
          <w:iCs/>
        </w:rPr>
        <w:t>. Attacks that</w:t>
      </w:r>
      <w:r>
        <w:rPr>
          <w:i/>
          <w:iCs/>
        </w:rPr>
        <w:t xml:space="preserve"> </w:t>
      </w:r>
      <w:r w:rsidR="00CD1C18">
        <w:rPr>
          <w:i/>
          <w:iCs/>
        </w:rPr>
        <w:t>can</w:t>
      </w:r>
      <w:r>
        <w:rPr>
          <w:i/>
          <w:iCs/>
        </w:rPr>
        <w:t xml:space="preserve"> damage connected systems</w:t>
      </w:r>
      <w:r w:rsidR="00CD1C18">
        <w:rPr>
          <w:i/>
          <w:iCs/>
        </w:rPr>
        <w:t xml:space="preserve">, and </w:t>
      </w:r>
      <w:r>
        <w:rPr>
          <w:i/>
          <w:iCs/>
        </w:rPr>
        <w:t xml:space="preserve">put human lives and property at risk </w:t>
      </w:r>
      <w:commentRangeStart w:id="1"/>
      <w:r>
        <w:rPr>
          <w:i/>
          <w:iCs/>
        </w:rPr>
        <w:t>are emerging</w:t>
      </w:r>
      <w:commentRangeEnd w:id="1"/>
      <w:r>
        <w:rPr>
          <w:rStyle w:val="CommentReference"/>
        </w:rPr>
        <w:commentReference w:id="1"/>
      </w:r>
      <w:r>
        <w:rPr>
          <w:i/>
          <w:iCs/>
        </w:rPr>
        <w:t xml:space="preserve"> with new regularity.</w:t>
      </w:r>
      <w:r w:rsidR="00CD1C18">
        <w:rPr>
          <w:i/>
          <w:iCs/>
        </w:rPr>
        <w:t xml:space="preserve">  </w:t>
      </w:r>
      <w:r>
        <w:rPr>
          <w:i/>
          <w:iCs/>
        </w:rPr>
        <w:t xml:space="preserve">Microsoft and industry partners can together mitigate such attacks by using trusted execution environments such as Azure Confidential Computing, </w:t>
      </w:r>
      <w:r w:rsidR="00CD1C18">
        <w:rPr>
          <w:i/>
          <w:iCs/>
        </w:rPr>
        <w:t>Intel Software Guard Extensions</w:t>
      </w:r>
      <w:r>
        <w:rPr>
          <w:rStyle w:val="CommentReference"/>
        </w:rPr>
        <w:commentReference w:id="2"/>
      </w:r>
      <w:r>
        <w:rPr>
          <w:i/>
          <w:iCs/>
        </w:rPr>
        <w:t xml:space="preserve">, </w:t>
      </w:r>
      <w:r w:rsidR="00CD1C18">
        <w:rPr>
          <w:i/>
          <w:iCs/>
        </w:rPr>
        <w:t xml:space="preserve">ARM </w:t>
      </w:r>
      <w:commentRangeStart w:id="3"/>
      <w:r>
        <w:rPr>
          <w:i/>
          <w:iCs/>
        </w:rPr>
        <w:t>TrustZone</w:t>
      </w:r>
      <w:commentRangeEnd w:id="3"/>
      <w:r>
        <w:rPr>
          <w:rStyle w:val="CommentReference"/>
        </w:rPr>
        <w:commentReference w:id="3"/>
      </w:r>
      <w:r>
        <w:rPr>
          <w:i/>
          <w:iCs/>
        </w:rPr>
        <w:t xml:space="preserve">, and </w:t>
      </w:r>
      <w:r w:rsidR="00083C3C">
        <w:rPr>
          <w:i/>
          <w:iCs/>
        </w:rPr>
        <w:t>SecureElements.</w:t>
      </w:r>
    </w:p>
    <w:p w14:paraId="0B8A0A58" w14:textId="34AF6EF4" w:rsidR="00FE13F3" w:rsidRPr="001050BC" w:rsidRDefault="00FE13F3" w:rsidP="00725FB0">
      <w:commentRangeStart w:id="4"/>
      <w:r w:rsidRPr="001050BC">
        <w:rPr>
          <w:vanish/>
        </w:rPr>
        <w:t xml:space="preserve">Most security pitches are of the form “trust us because we have a proven track record of doing security better than others, and we can be your managed security provider”.  This is not one of those pitches.  We want a solution that does </w:t>
      </w:r>
      <w:r w:rsidRPr="001050BC">
        <w:rPr>
          <w:i/>
          <w:vanish/>
        </w:rPr>
        <w:t>not</w:t>
      </w:r>
      <w:r w:rsidRPr="001050BC">
        <w:rPr>
          <w:vanish/>
        </w:rPr>
        <w:t xml:space="preserve"> require placing implicit trust in us.</w:t>
      </w:r>
      <w:commentRangeEnd w:id="4"/>
      <w:r w:rsidRPr="001050BC">
        <w:rPr>
          <w:rStyle w:val="CommentReference"/>
          <w:vanish/>
        </w:rPr>
        <w:commentReference w:id="4"/>
      </w:r>
    </w:p>
    <w:p w14:paraId="2C96DA92" w14:textId="53ED68F3" w:rsidR="003156B8" w:rsidRDefault="003156B8" w:rsidP="00476F5E">
      <w:r>
        <w:t xml:space="preserve">In addition to threats covered in typical security analyses, </w:t>
      </w:r>
      <w:r w:rsidR="00B13B9D">
        <w:t>new</w:t>
      </w:r>
      <w:commentRangeStart w:id="5"/>
      <w:r>
        <w:t xml:space="preserve"> </w:t>
      </w:r>
      <w:commentRangeEnd w:id="5"/>
      <w:r w:rsidR="00B32A74">
        <w:rPr>
          <w:rStyle w:val="CommentReference"/>
        </w:rPr>
        <w:commentReference w:id="5"/>
      </w:r>
      <w:r>
        <w:t>ones must also be mitigat</w:t>
      </w:r>
      <w:r w:rsidR="004A6C8A">
        <w:t>ed for critical infrastructure:</w:t>
      </w:r>
      <w:r>
        <w:t xml:space="preserve">  </w:t>
      </w:r>
      <w:r w:rsidRPr="009C1E5D">
        <w:rPr>
          <w:vanish/>
        </w:rPr>
        <w:t xml:space="preserve">First, we must assume that malware will eventually be able to compromise some systems, and we must prevent such malware from being able </w:t>
      </w:r>
      <w:commentRangeStart w:id="6"/>
      <w:r w:rsidRPr="009C1E5D">
        <w:rPr>
          <w:vanish/>
        </w:rPr>
        <w:t xml:space="preserve">to </w:t>
      </w:r>
      <w:commentRangeStart w:id="7"/>
      <w:commentRangeStart w:id="8"/>
      <w:r w:rsidRPr="009C1E5D">
        <w:rPr>
          <w:vanish/>
        </w:rPr>
        <w:t>do</w:t>
      </w:r>
      <w:commentRangeEnd w:id="6"/>
      <w:r>
        <w:rPr>
          <w:rStyle w:val="CommentReference"/>
        </w:rPr>
        <w:commentReference w:id="6"/>
      </w:r>
      <w:r w:rsidRPr="009C1E5D">
        <w:rPr>
          <w:vanish/>
        </w:rPr>
        <w:t xml:space="preserve"> critical </w:t>
      </w:r>
      <w:commentRangeEnd w:id="7"/>
      <w:r w:rsidRPr="009C1E5D">
        <w:rPr>
          <w:rStyle w:val="CommentReference"/>
          <w:vanish/>
        </w:rPr>
        <w:commentReference w:id="7"/>
      </w:r>
      <w:commentRangeEnd w:id="8"/>
      <w:r w:rsidR="00B13B9D">
        <w:rPr>
          <w:rStyle w:val="CommentReference"/>
        </w:rPr>
        <w:commentReference w:id="8"/>
      </w:r>
      <w:r w:rsidRPr="009C1E5D">
        <w:rPr>
          <w:vanish/>
        </w:rPr>
        <w:t xml:space="preserve">operations.  </w:t>
      </w:r>
      <w:r w:rsidR="0030457C" w:rsidRPr="009C1E5D">
        <w:rPr>
          <w:vanish/>
        </w:rPr>
        <w:t>Second, we must provide assurances that critical operations cannot be done by rogue third-party administrators, such as admins of cloud hosting services, or OS and driver vendors who push out “critical security patches” that might contain Trojans.  Third, it is important to mitigate attacks by foreign state actors who might have legal leverage over such third-party vendors and admins.</w:t>
      </w:r>
    </w:p>
    <w:p w14:paraId="4D1940A5" w14:textId="74366627" w:rsidR="0030457C" w:rsidRPr="0030457C" w:rsidRDefault="0030457C" w:rsidP="00083C3C">
      <w:r w:rsidRPr="0030457C">
        <w:rPr>
          <w:b/>
          <w:bCs/>
        </w:rPr>
        <w:t>Malware</w:t>
      </w:r>
      <w:r w:rsidRPr="0030457C">
        <w:t xml:space="preserve"> </w:t>
      </w:r>
      <w:r w:rsidR="004A6C8A">
        <w:t>that has</w:t>
      </w:r>
      <w:r w:rsidRPr="0030457C">
        <w:t xml:space="preserve"> </w:t>
      </w:r>
      <w:r w:rsidR="006C3FE6">
        <w:t xml:space="preserve">already </w:t>
      </w:r>
      <w:r w:rsidRPr="0030457C">
        <w:t>compromised a normally-trusted device</w:t>
      </w:r>
      <w:r w:rsidR="006C3C9C">
        <w:t>.</w:t>
      </w:r>
    </w:p>
    <w:p w14:paraId="5CD1DB0C" w14:textId="65F9D044" w:rsidR="0030457C" w:rsidRPr="0030457C" w:rsidRDefault="0030457C" w:rsidP="00083C3C">
      <w:r w:rsidRPr="0030457C">
        <w:rPr>
          <w:b/>
          <w:bCs/>
        </w:rPr>
        <w:t xml:space="preserve">Rogue third-party administrators </w:t>
      </w:r>
      <w:r w:rsidRPr="0030457C">
        <w:t>with access to the hosting system or software, but without operating rights</w:t>
      </w:r>
      <w:r w:rsidR="006C3C9C">
        <w:t>.</w:t>
      </w:r>
    </w:p>
    <w:p w14:paraId="453365E5" w14:textId="57B9CC0A" w:rsidR="00EB661E" w:rsidRDefault="004A6C8A" w:rsidP="00083C3C">
      <w:r>
        <w:rPr>
          <w:b/>
          <w:bCs/>
        </w:rPr>
        <w:t>Foreign</w:t>
      </w:r>
      <w:r w:rsidR="0030457C" w:rsidRPr="0030457C">
        <w:rPr>
          <w:b/>
          <w:bCs/>
        </w:rPr>
        <w:t xml:space="preserve"> state actors </w:t>
      </w:r>
      <w:r>
        <w:t>with legal influence over</w:t>
      </w:r>
      <w:r w:rsidR="0030457C" w:rsidRPr="0030457C">
        <w:t xml:space="preserve"> </w:t>
      </w:r>
      <w:r>
        <w:t xml:space="preserve">cloud, </w:t>
      </w:r>
      <w:r w:rsidR="0030457C" w:rsidRPr="0030457C">
        <w:t>software</w:t>
      </w:r>
      <w:r>
        <w:t xml:space="preserve">, and </w:t>
      </w:r>
      <w:r w:rsidR="0030457C" w:rsidRPr="0030457C">
        <w:t>hardware vendors</w:t>
      </w:r>
      <w:r>
        <w:t xml:space="preserve"> in</w:t>
      </w:r>
      <w:r w:rsidR="0030457C" w:rsidRPr="0030457C">
        <w:t xml:space="preserve"> their jurisdiction</w:t>
      </w:r>
      <w:r w:rsidR="006C3C9C">
        <w:t>.</w:t>
      </w:r>
    </w:p>
    <w:p w14:paraId="3E9D1675" w14:textId="7CD63EB2" w:rsidR="00361634" w:rsidRDefault="00361634" w:rsidP="00476F5E">
      <w:r>
        <w:t xml:space="preserve">The </w:t>
      </w:r>
      <w:r w:rsidR="009C1E5D">
        <w:t xml:space="preserve">key </w:t>
      </w:r>
      <w:r w:rsidR="00714217">
        <w:t xml:space="preserve">security </w:t>
      </w:r>
      <w:r>
        <w:t xml:space="preserve">principle is: </w:t>
      </w:r>
    </w:p>
    <w:p w14:paraId="05691474" w14:textId="509A3850" w:rsidR="00361634" w:rsidRDefault="00361634" w:rsidP="6A2BC95D">
      <w:pPr>
        <w:pBdr>
          <w:top w:val="single" w:sz="4" w:space="1" w:color="auto"/>
          <w:left w:val="single" w:sz="4" w:space="4" w:color="auto"/>
          <w:bottom w:val="single" w:sz="4" w:space="1" w:color="auto"/>
          <w:right w:val="single" w:sz="4" w:space="4" w:color="auto"/>
        </w:pBdr>
        <w:jc w:val="center"/>
        <w:rPr>
          <w:i/>
          <w:iCs/>
        </w:rPr>
      </w:pPr>
      <w:r w:rsidRPr="00361634">
        <w:rPr>
          <w:i/>
          <w:iCs/>
        </w:rPr>
        <w:t xml:space="preserve">The device owner/operator </w:t>
      </w:r>
      <w:r w:rsidR="00714217">
        <w:rPr>
          <w:i/>
          <w:iCs/>
        </w:rPr>
        <w:t>must be</w:t>
      </w:r>
      <w:r w:rsidRPr="00361634">
        <w:rPr>
          <w:i/>
          <w:iCs/>
        </w:rPr>
        <w:t xml:space="preserve"> in</w:t>
      </w:r>
      <w:r>
        <w:rPr>
          <w:i/>
          <w:iCs/>
        </w:rPr>
        <w:t xml:space="preserve"> </w:t>
      </w:r>
      <w:r w:rsidRPr="00361634">
        <w:rPr>
          <w:i/>
          <w:iCs/>
        </w:rPr>
        <w:t>complete control of critical systems</w:t>
      </w:r>
      <w:r>
        <w:rPr>
          <w:i/>
          <w:iCs/>
        </w:rPr>
        <w:t>.</w:t>
      </w:r>
    </w:p>
    <w:p w14:paraId="41D52041" w14:textId="733C8D04" w:rsidR="00361634" w:rsidRDefault="00361634" w:rsidP="00476F5E">
      <w:pPr>
        <w:rPr>
          <w:iCs/>
        </w:rPr>
      </w:pPr>
      <w:r>
        <w:rPr>
          <w:iCs/>
        </w:rPr>
        <w:t xml:space="preserve">Specifically, this means that </w:t>
      </w:r>
      <w:r w:rsidR="003A2C6A">
        <w:rPr>
          <w:iCs/>
        </w:rPr>
        <w:t>critical systems</w:t>
      </w:r>
      <w:commentRangeStart w:id="9"/>
      <w:r>
        <w:rPr>
          <w:iCs/>
        </w:rPr>
        <w:t xml:space="preserve"> </w:t>
      </w:r>
      <w:commentRangeEnd w:id="9"/>
      <w:r w:rsidR="00CB357D">
        <w:rPr>
          <w:rStyle w:val="CommentReference"/>
        </w:rPr>
        <w:commentReference w:id="9"/>
      </w:r>
      <w:r>
        <w:rPr>
          <w:iCs/>
        </w:rPr>
        <w:t xml:space="preserve">cannot be controlled by Microsoft or any other </w:t>
      </w:r>
      <w:r w:rsidR="00714217">
        <w:rPr>
          <w:iCs/>
        </w:rPr>
        <w:t xml:space="preserve">cloud, </w:t>
      </w:r>
      <w:r>
        <w:rPr>
          <w:iCs/>
        </w:rPr>
        <w:t xml:space="preserve">OS </w:t>
      </w:r>
      <w:r w:rsidR="00714217">
        <w:rPr>
          <w:iCs/>
        </w:rPr>
        <w:t>or application provider or</w:t>
      </w:r>
      <w:r>
        <w:rPr>
          <w:iCs/>
        </w:rPr>
        <w:t xml:space="preserve"> </w:t>
      </w:r>
      <w:r w:rsidR="00714217">
        <w:rPr>
          <w:iCs/>
        </w:rPr>
        <w:t xml:space="preserve">foreign </w:t>
      </w:r>
      <w:r>
        <w:rPr>
          <w:iCs/>
        </w:rPr>
        <w:t xml:space="preserve">government in whose jurisdiction </w:t>
      </w:r>
      <w:r w:rsidR="00714217">
        <w:rPr>
          <w:iCs/>
        </w:rPr>
        <w:t>they may</w:t>
      </w:r>
      <w:r>
        <w:rPr>
          <w:iCs/>
        </w:rPr>
        <w:t xml:space="preserve"> reside.</w:t>
      </w:r>
    </w:p>
    <w:p w14:paraId="4E16F55D" w14:textId="77777777" w:rsidR="00D47176" w:rsidRDefault="00D47176" w:rsidP="004A6C8A">
      <w:pPr>
        <w:rPr>
          <w:b/>
          <w:iCs/>
        </w:rPr>
      </w:pPr>
    </w:p>
    <w:p w14:paraId="40A2339D" w14:textId="38AAB7BB" w:rsidR="00C021A2" w:rsidRPr="00D47176" w:rsidRDefault="004A6C8A" w:rsidP="00D47176">
      <w:pPr>
        <w:rPr>
          <w:b/>
          <w:iCs/>
        </w:rPr>
      </w:pPr>
      <w:r w:rsidRPr="004A6C8A">
        <w:rPr>
          <w:b/>
          <w:iCs/>
        </w:rPr>
        <w:t>Protecting Data During Execution</w:t>
      </w:r>
      <w:commentRangeStart w:id="10"/>
      <w:r w:rsidR="00C021A2" w:rsidRPr="001050BC">
        <w:rPr>
          <w:iCs/>
          <w:vanish/>
        </w:rPr>
        <w:t>In practice, there are only two entities an owner/operator should need to trust: their own administrators, and the manufacturer of the security chip their hardware uses.  Thus, having a variety of security chip manufacturers in different jurisdictions is key to allowing the owner/operator to choose products that use the chip vendor they trust the most.</w:t>
      </w:r>
      <w:commentRangeEnd w:id="10"/>
      <w:r w:rsidR="00C021A2" w:rsidRPr="001050BC">
        <w:rPr>
          <w:rStyle w:val="CommentReference"/>
          <w:vanish/>
        </w:rPr>
        <w:commentReference w:id="10"/>
      </w:r>
    </w:p>
    <w:p w14:paraId="672C2C5D" w14:textId="5BFF019B" w:rsidR="00C021A2" w:rsidRDefault="00C021A2" w:rsidP="00476F5E">
      <w:r>
        <w:t>One common misconception is that it is suffic</w:t>
      </w:r>
      <w:r w:rsidR="006C3FE6">
        <w:t>ient to protect data in flight</w:t>
      </w:r>
      <w:r>
        <w:t xml:space="preserve"> and data at rest.   This leaves a vulnerability in </w:t>
      </w:r>
      <w:r w:rsidRPr="00C021A2">
        <w:rPr>
          <w:i/>
        </w:rPr>
        <w:t>data in execution</w:t>
      </w:r>
      <w:r>
        <w:t>.</w:t>
      </w:r>
    </w:p>
    <w:p w14:paraId="54C73529" w14:textId="06CF773C" w:rsidR="00083C3C" w:rsidRDefault="00083C3C" w:rsidP="00476F5E">
      <w:r>
        <w:rPr>
          <w:noProof/>
        </w:rPr>
        <w:drawing>
          <wp:inline distT="0" distB="0" distL="0" distR="0" wp14:anchorId="601DE6CD" wp14:editId="0AFE05A5">
            <wp:extent cx="2637155" cy="10882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37155" cy="1088268"/>
                    </a:xfrm>
                    <a:prstGeom prst="rect">
                      <a:avLst/>
                    </a:prstGeom>
                    <a:noFill/>
                    <a:ln>
                      <a:noFill/>
                    </a:ln>
                  </pic:spPr>
                </pic:pic>
              </a:graphicData>
            </a:graphic>
          </wp:inline>
        </w:drawing>
      </w:r>
    </w:p>
    <w:p w14:paraId="26531B23" w14:textId="77777777" w:rsidR="006C3FE6" w:rsidRDefault="004A6C8A" w:rsidP="004A6C8A">
      <w:r>
        <w:t xml:space="preserve">Data in execution </w:t>
      </w:r>
      <w:r w:rsidR="006C3FE6">
        <w:t>can be</w:t>
      </w:r>
      <w:r>
        <w:t xml:space="preserve"> protected by Trusted Execution Environments (TEEs) such as Intel SGX, ARM TrustZone, and SecureElements. </w:t>
      </w:r>
    </w:p>
    <w:p w14:paraId="617761C6" w14:textId="48956511" w:rsidR="004A6C8A" w:rsidRDefault="006C3FE6" w:rsidP="004A6C8A">
      <w:r>
        <w:t xml:space="preserve"> </w:t>
      </w:r>
    </w:p>
    <w:p w14:paraId="31AD3B73" w14:textId="7296E3BB" w:rsidR="00083C3C" w:rsidRPr="00083C3C" w:rsidRDefault="00083C3C" w:rsidP="00083C3C">
      <w:pPr>
        <w:pBdr>
          <w:top w:val="single" w:sz="4" w:space="1" w:color="auto"/>
          <w:left w:val="single" w:sz="4" w:space="4" w:color="auto"/>
          <w:bottom w:val="single" w:sz="4" w:space="1" w:color="auto"/>
          <w:right w:val="single" w:sz="4" w:space="4" w:color="auto"/>
        </w:pBdr>
        <w:ind w:left="360"/>
        <w:rPr>
          <w:b/>
        </w:rPr>
      </w:pPr>
      <w:r w:rsidRPr="00083C3C">
        <w:rPr>
          <w:b/>
        </w:rPr>
        <w:t>Key Points:</w:t>
      </w:r>
    </w:p>
    <w:p w14:paraId="23B0F3D3" w14:textId="136634C2" w:rsidR="00083C3C" w:rsidRDefault="00083C3C" w:rsidP="00083C3C">
      <w:pPr>
        <w:pStyle w:val="ListParagraph"/>
        <w:numPr>
          <w:ilvl w:val="0"/>
          <w:numId w:val="5"/>
        </w:numPr>
        <w:pBdr>
          <w:top w:val="single" w:sz="4" w:space="1" w:color="auto"/>
          <w:left w:val="single" w:sz="4" w:space="4" w:color="auto"/>
          <w:bottom w:val="single" w:sz="4" w:space="1" w:color="auto"/>
          <w:right w:val="single" w:sz="4" w:space="4" w:color="auto"/>
        </w:pBdr>
      </w:pPr>
      <w:r>
        <w:t>Critical Infrastructure necessitates strict prevention measures, rather than just relying on detection and remediation</w:t>
      </w:r>
      <w:r w:rsidR="0078255F">
        <w:t>.</w:t>
      </w:r>
    </w:p>
    <w:p w14:paraId="5686A7E3" w14:textId="5302BEDB" w:rsidR="00083C3C" w:rsidRDefault="00083C3C" w:rsidP="00083C3C">
      <w:pPr>
        <w:pStyle w:val="ListParagraph"/>
        <w:numPr>
          <w:ilvl w:val="0"/>
          <w:numId w:val="5"/>
        </w:numPr>
        <w:pBdr>
          <w:top w:val="single" w:sz="4" w:space="1" w:color="auto"/>
          <w:left w:val="single" w:sz="4" w:space="4" w:color="auto"/>
          <w:bottom w:val="single" w:sz="4" w:space="1" w:color="auto"/>
          <w:right w:val="single" w:sz="4" w:space="4" w:color="auto"/>
        </w:pBdr>
      </w:pPr>
      <w:r>
        <w:t>Trusted Execution Environments provide hardware assurance against malware</w:t>
      </w:r>
      <w:r w:rsidR="0078255F">
        <w:t>.</w:t>
      </w:r>
    </w:p>
    <w:p w14:paraId="06E39F30" w14:textId="2B0649AE" w:rsidR="00083C3C" w:rsidRDefault="00083C3C" w:rsidP="00083C3C">
      <w:pPr>
        <w:pStyle w:val="ListParagraph"/>
        <w:numPr>
          <w:ilvl w:val="0"/>
          <w:numId w:val="5"/>
        </w:numPr>
        <w:pBdr>
          <w:top w:val="single" w:sz="4" w:space="1" w:color="auto"/>
          <w:left w:val="single" w:sz="4" w:space="4" w:color="auto"/>
          <w:bottom w:val="single" w:sz="4" w:space="1" w:color="auto"/>
          <w:right w:val="single" w:sz="4" w:space="4" w:color="auto"/>
        </w:pBdr>
      </w:pPr>
      <w:r>
        <w:t xml:space="preserve">All hardware parts needed are </w:t>
      </w:r>
      <w:r w:rsidR="001B07CF">
        <w:t>readily</w:t>
      </w:r>
      <w:r>
        <w:t xml:space="preserve"> available today</w:t>
      </w:r>
      <w:r w:rsidR="0078255F">
        <w:t>.</w:t>
      </w:r>
    </w:p>
    <w:p w14:paraId="655EA13E" w14:textId="24C59D50" w:rsidR="00083C3C" w:rsidRDefault="00083C3C" w:rsidP="00083C3C">
      <w:pPr>
        <w:pStyle w:val="ListParagraph"/>
        <w:numPr>
          <w:ilvl w:val="0"/>
          <w:numId w:val="5"/>
        </w:numPr>
        <w:pBdr>
          <w:top w:val="single" w:sz="4" w:space="1" w:color="auto"/>
          <w:left w:val="single" w:sz="4" w:space="4" w:color="auto"/>
          <w:bottom w:val="single" w:sz="4" w:space="1" w:color="auto"/>
          <w:right w:val="single" w:sz="4" w:space="4" w:color="auto"/>
        </w:pBdr>
      </w:pPr>
      <w:r>
        <w:t>Open source code and industry standard protocols provide transparency and ability to vet critical operations</w:t>
      </w:r>
      <w:r w:rsidR="0084174A">
        <w:t xml:space="preserve"> and software used</w:t>
      </w:r>
      <w:r w:rsidR="0078255F">
        <w:t>.</w:t>
      </w:r>
    </w:p>
    <w:p w14:paraId="7A5CB930" w14:textId="4763C0FF" w:rsidR="00083C3C" w:rsidRDefault="00083C3C" w:rsidP="00083C3C">
      <w:pPr>
        <w:pStyle w:val="ListParagraph"/>
        <w:numPr>
          <w:ilvl w:val="0"/>
          <w:numId w:val="5"/>
        </w:numPr>
        <w:pBdr>
          <w:top w:val="single" w:sz="4" w:space="1" w:color="auto"/>
          <w:left w:val="single" w:sz="4" w:space="4" w:color="auto"/>
          <w:bottom w:val="single" w:sz="4" w:space="1" w:color="auto"/>
          <w:right w:val="single" w:sz="4" w:space="4" w:color="auto"/>
        </w:pBdr>
      </w:pPr>
      <w:r>
        <w:t xml:space="preserve">Solutions </w:t>
      </w:r>
      <w:r w:rsidR="007C4C11">
        <w:t>can be deployed</w:t>
      </w:r>
      <w:r>
        <w:t xml:space="preserve"> without requiring changes to existing equipment</w:t>
      </w:r>
      <w:r w:rsidR="00766FE4">
        <w:t>.</w:t>
      </w:r>
    </w:p>
    <w:p w14:paraId="52395555" w14:textId="62E4A434" w:rsidR="00083C3C" w:rsidRDefault="00E52FC0" w:rsidP="00083C3C">
      <w:pPr>
        <w:pStyle w:val="ListParagraph"/>
        <w:numPr>
          <w:ilvl w:val="0"/>
          <w:numId w:val="5"/>
        </w:numPr>
        <w:pBdr>
          <w:top w:val="single" w:sz="4" w:space="1" w:color="auto"/>
          <w:left w:val="single" w:sz="4" w:space="4" w:color="auto"/>
          <w:bottom w:val="single" w:sz="4" w:space="1" w:color="auto"/>
          <w:right w:val="single" w:sz="4" w:space="4" w:color="auto"/>
        </w:pBdr>
      </w:pPr>
      <w:r>
        <w:t>Microsoft’s solution</w:t>
      </w:r>
      <w:r w:rsidR="00083C3C">
        <w:t xml:space="preserve"> not require placing implicit trust in Microsoft or any other software or cloud vendor</w:t>
      </w:r>
      <w:r w:rsidR="00766FE4">
        <w:t>.</w:t>
      </w:r>
    </w:p>
    <w:p w14:paraId="3FB85F22" w14:textId="26B6A99B" w:rsidR="00C021A2" w:rsidRDefault="006C3FE6" w:rsidP="00476F5E">
      <w:r>
        <w:t xml:space="preserve">A TEE is any hardware that enforces three </w:t>
      </w:r>
      <w:r w:rsidR="00C021A2">
        <w:t>guarantees:</w:t>
      </w:r>
    </w:p>
    <w:p w14:paraId="1330F911" w14:textId="67DD154F" w:rsidR="00554B28" w:rsidRPr="00C021A2" w:rsidRDefault="006C3FE6" w:rsidP="00C021A2">
      <w:pPr>
        <w:pStyle w:val="ListParagraph"/>
        <w:numPr>
          <w:ilvl w:val="0"/>
          <w:numId w:val="1"/>
        </w:numPr>
      </w:pPr>
      <w:commentRangeStart w:id="11"/>
      <w:commentRangeStart w:id="12"/>
      <w:r>
        <w:t>T</w:t>
      </w:r>
      <w:r w:rsidRPr="00C021A2">
        <w:t>he device has a unique security identity</w:t>
      </w:r>
      <w:commentRangeEnd w:id="11"/>
      <w:r w:rsidR="00307B31">
        <w:rPr>
          <w:rStyle w:val="CommentReference"/>
        </w:rPr>
        <w:commentReference w:id="11"/>
      </w:r>
      <w:commentRangeEnd w:id="12"/>
      <w:r w:rsidR="00EE5223">
        <w:rPr>
          <w:rStyle w:val="CommentReference"/>
        </w:rPr>
        <w:commentReference w:id="12"/>
      </w:r>
    </w:p>
    <w:p w14:paraId="1ED2CB5C" w14:textId="083BFEA6" w:rsidR="00554B28" w:rsidRPr="00C021A2" w:rsidRDefault="006C3FE6" w:rsidP="00C021A2">
      <w:pPr>
        <w:pStyle w:val="ListParagraph"/>
        <w:numPr>
          <w:ilvl w:val="0"/>
          <w:numId w:val="1"/>
        </w:numPr>
      </w:pPr>
      <w:r>
        <w:t>A</w:t>
      </w:r>
      <w:r w:rsidRPr="00C021A2">
        <w:t>ny code inside the TEE is operator-authorized code</w:t>
      </w:r>
    </w:p>
    <w:p w14:paraId="67E61AA7" w14:textId="69E5741F" w:rsidR="00C021A2" w:rsidRDefault="006C3FE6" w:rsidP="00F03E79">
      <w:pPr>
        <w:pStyle w:val="ListParagraph"/>
        <w:numPr>
          <w:ilvl w:val="0"/>
          <w:numId w:val="1"/>
        </w:numPr>
      </w:pPr>
      <w:r>
        <w:t>A</w:t>
      </w:r>
      <w:r w:rsidRPr="00C021A2">
        <w:t>ny data inside the TEE cannot be read by code outside the TEE</w:t>
      </w:r>
    </w:p>
    <w:p w14:paraId="6DAAA15B" w14:textId="78E1F860" w:rsidR="00C021A2" w:rsidRPr="004A6C8A" w:rsidRDefault="00C021A2" w:rsidP="00C021A2">
      <w:r w:rsidRPr="004A6C8A">
        <w:rPr>
          <w:vanish/>
        </w:rPr>
        <w:t>Some examples of TEEs include Intel SGX, ARM TrustZone, and SecureElements.</w:t>
      </w:r>
    </w:p>
    <w:p w14:paraId="4BB6CEBD" w14:textId="2271330C" w:rsidR="00C021A2" w:rsidRPr="004A6C8A" w:rsidRDefault="00C021A2" w:rsidP="00476F5E">
      <w:r w:rsidRPr="004A6C8A">
        <w:rPr>
          <w:vanish/>
        </w:rPr>
        <w:t>To protect critical infrastructure, it is important that critical operations be executed inside such a TEE.</w:t>
      </w:r>
    </w:p>
    <w:p w14:paraId="10C5F296" w14:textId="7715744F" w:rsidR="00092AF6" w:rsidRDefault="00092AF6" w:rsidP="00476F5E">
      <w:r w:rsidRPr="009C1E5D">
        <w:rPr>
          <w:vanish/>
        </w:rPr>
        <w:lastRenderedPageBreak/>
        <w:t xml:space="preserve">It is well-known that security is only as strong as the weakest link.  </w:t>
      </w:r>
      <w:r>
        <w:t xml:space="preserve">End-to-end scenarios often involve many components, including human interaction devices (e.g., SCADA systems), public or private cloud services, edge compute devices such as gateways, controllers connected to field busses, etc.  </w:t>
      </w:r>
      <w:r w:rsidRPr="006C3FE6">
        <w:rPr>
          <w:i/>
        </w:rPr>
        <w:t>All</w:t>
      </w:r>
      <w:r>
        <w:t xml:space="preserve"> devices that could potentially control critical systems must be protected with trusted execution.</w:t>
      </w:r>
    </w:p>
    <w:p w14:paraId="5F5B06D3" w14:textId="0EB430C5" w:rsidR="00641845" w:rsidRPr="00641845" w:rsidRDefault="00641845" w:rsidP="00476F5E">
      <w:pPr>
        <w:rPr>
          <w:b/>
        </w:rPr>
      </w:pPr>
      <w:r w:rsidRPr="00641845">
        <w:rPr>
          <w:b/>
        </w:rPr>
        <w:t>Secure I/O</w:t>
      </w:r>
    </w:p>
    <w:p w14:paraId="0D1C0505" w14:textId="339E6A26" w:rsidR="00092AF6" w:rsidRPr="00641845" w:rsidRDefault="00092AF6" w:rsidP="00476F5E">
      <w:r w:rsidRPr="00641845">
        <w:rPr>
          <w:vanish/>
        </w:rPr>
        <w:t>Some devices, such as routers, never see unencrypted data and do not have access to the keys necessary to send authorized commands, and such do not need trusted execution.</w:t>
      </w:r>
    </w:p>
    <w:p w14:paraId="1690EFA6" w14:textId="3D33C0D4" w:rsidR="00092AF6" w:rsidRPr="00641845" w:rsidRDefault="00092AF6" w:rsidP="00476F5E">
      <w:r w:rsidRPr="00641845">
        <w:rPr>
          <w:vanish/>
        </w:rPr>
        <w:t>Devices such as cloud servers and edge gateways that only talk to other devices using cryptographically secure protocols do need trusted execution environments and secure protocols.</w:t>
      </w:r>
    </w:p>
    <w:p w14:paraId="05795618" w14:textId="032CD023" w:rsidR="00092AF6" w:rsidRDefault="00D93D58" w:rsidP="00476F5E">
      <w:r>
        <w:t>Ultimately however</w:t>
      </w:r>
      <w:r w:rsidR="00092AF6">
        <w:t xml:space="preserve">, there is actuator/sensor functionality that is controlled electrically and physical protection is used to prevent tampering of such connections.   If malware can access such connections, such as via a kernel compromise, then vulnerabilities exist.   To defend against them, it is necessary to treat such connections as </w:t>
      </w:r>
      <w:r w:rsidR="00092AF6">
        <w:rPr>
          <w:i/>
        </w:rPr>
        <w:t>trusted peripherals</w:t>
      </w:r>
      <w:r w:rsidR="00092AF6">
        <w:t xml:space="preserve"> that can only be accessed from within a trusted execution environment.   TEEs such as </w:t>
      </w:r>
      <w:r>
        <w:t>TrustZone on an iMX.6</w:t>
      </w:r>
      <w:r w:rsidR="00092AF6">
        <w:t xml:space="preserve"> </w:t>
      </w:r>
      <w:r w:rsidR="00220596">
        <w:t>can do this today.</w:t>
      </w:r>
    </w:p>
    <w:p w14:paraId="614F521F" w14:textId="4B602873" w:rsidR="00031EC2" w:rsidRDefault="00D93D58" w:rsidP="00476F5E">
      <w:r>
        <w:t>I</w:t>
      </w:r>
      <w:r w:rsidR="00031EC2">
        <w:t>t is impractical</w:t>
      </w:r>
      <w:r>
        <w:t>, however,</w:t>
      </w:r>
      <w:r w:rsidR="00031EC2">
        <w:t xml:space="preserve"> to </w:t>
      </w:r>
      <w:r w:rsidR="00DC7EC5">
        <w:t>require replacing</w:t>
      </w:r>
      <w:r w:rsidR="00031EC2">
        <w:t xml:space="preserve"> expensive equipment to put in hardware </w:t>
      </w:r>
      <w:r w:rsidR="00DC7EC5">
        <w:t xml:space="preserve">security </w:t>
      </w:r>
      <w:r w:rsidR="00031EC2">
        <w:t>chips</w:t>
      </w:r>
      <w:r>
        <w:t>,</w:t>
      </w:r>
      <w:r w:rsidR="00DC7EC5">
        <w:t xml:space="preserve"> since such equipment often has a lifespan of 10 or more years.  </w:t>
      </w:r>
      <w:r>
        <w:t>Fortunately, a</w:t>
      </w:r>
      <w:r w:rsidR="00DC7EC5">
        <w:t xml:space="preserve"> “brownfield” deployment is possible by putting a g</w:t>
      </w:r>
      <w:r w:rsidR="006C3FE6">
        <w:t>ateway with a TEE</w:t>
      </w:r>
      <w:r w:rsidR="00DC7EC5">
        <w:t xml:space="preserve"> in front of such equipment and protecting the connections between the security gat</w:t>
      </w:r>
      <w:r w:rsidR="006C3FE6">
        <w:t>eway and the existing equipment</w:t>
      </w:r>
      <w:r w:rsidR="00DC7EC5">
        <w:t xml:space="preserve"> in the same way as the connections to the physical actuators are secured: physical security.   </w:t>
      </w:r>
      <w:r>
        <w:t>T</w:t>
      </w:r>
      <w:r w:rsidR="00DC7EC5">
        <w:t xml:space="preserve">he key </w:t>
      </w:r>
      <w:r>
        <w:t>requirement</w:t>
      </w:r>
      <w:r w:rsidR="00DC7EC5">
        <w:t xml:space="preserve"> </w:t>
      </w:r>
      <w:r>
        <w:t>for such</w:t>
      </w:r>
      <w:r w:rsidR="00DC7EC5">
        <w:t xml:space="preserve"> a </w:t>
      </w:r>
      <w:r>
        <w:t xml:space="preserve">gateway is that communication to the existing equipment must </w:t>
      </w:r>
      <w:r>
        <w:rPr>
          <w:i/>
        </w:rPr>
        <w:t xml:space="preserve">only </w:t>
      </w:r>
      <w:r>
        <w:t>be possible from within the</w:t>
      </w:r>
      <w:r w:rsidR="00DC7EC5">
        <w:t xml:space="preserve"> trusted execution environment</w:t>
      </w:r>
      <w:r>
        <w:t>, not from any networking stack in the OS</w:t>
      </w:r>
      <w:r w:rsidR="00DC7EC5">
        <w:t>.</w:t>
      </w:r>
    </w:p>
    <w:p w14:paraId="61C7B704" w14:textId="041C093D" w:rsidR="00503D43" w:rsidRDefault="00503D43" w:rsidP="00476F5E">
      <w:r>
        <w:t xml:space="preserve">Many variations are possible, but one example is </w:t>
      </w:r>
      <w:r w:rsidR="006C3FE6">
        <w:t>shown below.</w:t>
      </w:r>
    </w:p>
    <w:p w14:paraId="54128F20" w14:textId="77777777" w:rsidR="00265F57" w:rsidRDefault="00265F57" w:rsidP="00265F57">
      <w:pPr>
        <w:keepNext/>
      </w:pPr>
      <w:r>
        <w:rPr>
          <w:noProof/>
        </w:rPr>
        <w:drawing>
          <wp:inline distT="0" distB="0" distL="0" distR="0" wp14:anchorId="2D01783C" wp14:editId="00E4C6C7">
            <wp:extent cx="2743200" cy="148132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43200" cy="1481328"/>
                    </a:xfrm>
                    <a:prstGeom prst="rect">
                      <a:avLst/>
                    </a:prstGeom>
                    <a:noFill/>
                    <a:ln>
                      <a:noFill/>
                    </a:ln>
                  </pic:spPr>
                </pic:pic>
              </a:graphicData>
            </a:graphic>
          </wp:inline>
        </w:drawing>
      </w:r>
    </w:p>
    <w:p w14:paraId="192BFE43" w14:textId="429B20D5" w:rsidR="00265F57" w:rsidRDefault="00265F57" w:rsidP="001050BC">
      <w:pPr>
        <w:pStyle w:val="Caption"/>
      </w:pPr>
      <w:r w:rsidRPr="005620B6">
        <w:t>OPC-UA Security Gateway with Trusted I/O</w:t>
      </w:r>
    </w:p>
    <w:p w14:paraId="76FDAE56" w14:textId="0B9340B7" w:rsidR="00503D43" w:rsidRDefault="006C3FE6" w:rsidP="00476F5E">
      <w:r>
        <w:t>T</w:t>
      </w:r>
      <w:r w:rsidR="005D1885">
        <w:t xml:space="preserve">he gateway above can defend </w:t>
      </w:r>
      <w:del w:id="13" w:author="Torsten Stein" w:date="2018-04-15T13:21:00Z">
        <w:r w:rsidR="005D1885" w:rsidDel="00C427D6">
          <w:delText xml:space="preserve">against </w:delText>
        </w:r>
      </w:del>
      <w:r w:rsidR="005D1885">
        <w:t xml:space="preserve">attacks against the equipment behind the gateway, but </w:t>
      </w:r>
      <w:r>
        <w:t xml:space="preserve">by itself </w:t>
      </w:r>
      <w:r w:rsidR="005D1885">
        <w:t>is not sufficient to defend against a compromised user device or SCADA system that can send commands t</w:t>
      </w:r>
      <w:bookmarkStart w:id="14" w:name="_GoBack"/>
      <w:bookmarkEnd w:id="14"/>
      <w:r w:rsidR="005D1885">
        <w:t xml:space="preserve">hat appear as legitimate.  For example, a compromised device </w:t>
      </w:r>
      <w:r>
        <w:t>could</w:t>
      </w:r>
      <w:r w:rsidR="005D1885">
        <w:t xml:space="preserve"> trick an operator into performing the wrong action, or simply </w:t>
      </w:r>
      <w:r>
        <w:t>initiate</w:t>
      </w:r>
      <w:r w:rsidR="005D1885">
        <w:t xml:space="preserve"> </w:t>
      </w:r>
      <w:r>
        <w:t>an</w:t>
      </w:r>
      <w:r w:rsidR="005D1885">
        <w:t xml:space="preserve"> action without informing the operator.  </w:t>
      </w:r>
      <w:r w:rsidR="00D93D58">
        <w:t>Pairing it with a</w:t>
      </w:r>
      <w:r w:rsidR="005D1885">
        <w:t xml:space="preserve"> Secure Terminal that requires confirmation of unusual critical actions can defend against such attacks.  </w:t>
      </w:r>
      <w:r w:rsidR="00503D43">
        <w:t>Again</w:t>
      </w:r>
      <w:r w:rsidR="00307B31">
        <w:t>,</w:t>
      </w:r>
      <w:r w:rsidR="00503D43">
        <w:t xml:space="preserve"> many variations are possible, but one example is </w:t>
      </w:r>
      <w:r>
        <w:t>shown below</w:t>
      </w:r>
      <w:r w:rsidR="00503D43">
        <w:t>.</w:t>
      </w:r>
    </w:p>
    <w:p w14:paraId="308BB9E6" w14:textId="77777777" w:rsidR="00503D43" w:rsidRDefault="00503D43" w:rsidP="00503D43">
      <w:pPr>
        <w:keepNext/>
      </w:pPr>
      <w:r>
        <w:rPr>
          <w:noProof/>
        </w:rPr>
        <w:drawing>
          <wp:inline distT="0" distB="0" distL="0" distR="0" wp14:anchorId="732388D9" wp14:editId="20EBCE66">
            <wp:extent cx="2743200" cy="13167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43200" cy="1316736"/>
                    </a:xfrm>
                    <a:prstGeom prst="rect">
                      <a:avLst/>
                    </a:prstGeom>
                    <a:noFill/>
                    <a:ln>
                      <a:noFill/>
                    </a:ln>
                  </pic:spPr>
                </pic:pic>
              </a:graphicData>
            </a:graphic>
          </wp:inline>
        </w:drawing>
      </w:r>
    </w:p>
    <w:p w14:paraId="5547E7ED" w14:textId="489EAE23" w:rsidR="00476F5E" w:rsidRDefault="00503D43" w:rsidP="001050BC">
      <w:pPr>
        <w:pStyle w:val="Caption"/>
      </w:pPr>
      <w:r>
        <w:t>Secure Confirmation Terminal</w:t>
      </w:r>
    </w:p>
    <w:p w14:paraId="43C0CC7D" w14:textId="04FB580E" w:rsidR="005D1885" w:rsidRDefault="005D1885" w:rsidP="005D1885">
      <w:r>
        <w:t xml:space="preserve">In this diagram, commands go through a gateway that checks each </w:t>
      </w:r>
      <w:r w:rsidR="00354037">
        <w:t>one</w:t>
      </w:r>
      <w:r>
        <w:t xml:space="preserve"> against policy.  Any </w:t>
      </w:r>
      <w:r w:rsidR="00354037">
        <w:t>commands</w:t>
      </w:r>
      <w:r>
        <w:t xml:space="preserve"> that policy deems as r</w:t>
      </w:r>
      <w:r w:rsidR="00354037">
        <w:t xml:space="preserve">equiring confirmation result in a message on a secure </w:t>
      </w:r>
      <w:r w:rsidR="006C3FE6">
        <w:t>display</w:t>
      </w:r>
      <w:r w:rsidR="00354037">
        <w:t xml:space="preserve"> and a way for the operator to confirm the intended operation, where the screen and input device are </w:t>
      </w:r>
      <w:r w:rsidR="00354037" w:rsidRPr="006C3FE6">
        <w:rPr>
          <w:i/>
        </w:rPr>
        <w:t>only</w:t>
      </w:r>
      <w:r w:rsidR="00354037">
        <w:t xml:space="preserve"> accessible from the TEE, out of reach of any malware.   Once confirmed, the commands are signed by a key in the TEE, which key is </w:t>
      </w:r>
      <w:r w:rsidR="006C3FE6">
        <w:t>authenticated</w:t>
      </w:r>
      <w:r w:rsidR="00354037">
        <w:t xml:space="preserve"> by the </w:t>
      </w:r>
      <w:r w:rsidR="006C3FE6">
        <w:t>gateway or server</w:t>
      </w:r>
      <w:r w:rsidR="00354037">
        <w:t xml:space="preserve"> before commands are accepted.</w:t>
      </w:r>
    </w:p>
    <w:p w14:paraId="31F30C65" w14:textId="77777777" w:rsidR="00641845" w:rsidRPr="00641845" w:rsidRDefault="00641845" w:rsidP="00641845">
      <w:pPr>
        <w:rPr>
          <w:b/>
        </w:rPr>
      </w:pPr>
      <w:r w:rsidRPr="00641845">
        <w:rPr>
          <w:b/>
        </w:rPr>
        <w:t>Confidential Cloud Computing</w:t>
      </w:r>
    </w:p>
    <w:p w14:paraId="65CD21F2" w14:textId="6F90036D" w:rsidR="00641845" w:rsidRDefault="00472435" w:rsidP="005D1885">
      <w:r>
        <w:rPr>
          <w:noProof/>
        </w:rPr>
        <w:lastRenderedPageBreak/>
        <mc:AlternateContent>
          <mc:Choice Requires="wps">
            <w:drawing>
              <wp:anchor distT="0" distB="0" distL="114300" distR="114300" simplePos="0" relativeHeight="251658240" behindDoc="0" locked="0" layoutInCell="1" allowOverlap="1" wp14:anchorId="7A917D48" wp14:editId="6E69776F">
                <wp:simplePos x="0" y="0"/>
                <wp:positionH relativeFrom="margin">
                  <wp:posOffset>2998519</wp:posOffset>
                </wp:positionH>
                <wp:positionV relativeFrom="paragraph">
                  <wp:posOffset>-641268</wp:posOffset>
                </wp:positionV>
                <wp:extent cx="3457575" cy="3455720"/>
                <wp:effectExtent l="0" t="0" r="28575" b="11430"/>
                <wp:wrapNone/>
                <wp:docPr id="1" name="Text Box 1"/>
                <wp:cNvGraphicFramePr/>
                <a:graphic xmlns:a="http://schemas.openxmlformats.org/drawingml/2006/main">
                  <a:graphicData uri="http://schemas.microsoft.com/office/word/2010/wordprocessingShape">
                    <wps:wsp>
                      <wps:cNvSpPr txBox="1"/>
                      <wps:spPr>
                        <a:xfrm>
                          <a:off x="0" y="0"/>
                          <a:ext cx="3457575" cy="3455720"/>
                        </a:xfrm>
                        <a:prstGeom prst="rect">
                          <a:avLst/>
                        </a:prstGeom>
                        <a:solidFill>
                          <a:schemeClr val="lt1"/>
                        </a:solidFill>
                        <a:ln w="6350">
                          <a:solidFill>
                            <a:prstClr val="black"/>
                          </a:solidFill>
                        </a:ln>
                      </wps:spPr>
                      <wps:txbx>
                        <w:txbxContent>
                          <w:p w14:paraId="2E0B0B59" w14:textId="6225FF4F" w:rsidR="0042517B" w:rsidRDefault="00472435">
                            <w:r>
                              <w:t xml:space="preserve">Why work with Microsoft on Securing your </w:t>
                            </w:r>
                            <w:r w:rsidR="004022B6">
                              <w:t>C</w:t>
                            </w:r>
                            <w:r w:rsidR="00EE1BB6">
                              <w:t xml:space="preserve">ritical </w:t>
                            </w:r>
                            <w:r w:rsidR="004022B6">
                              <w:t>I</w:t>
                            </w:r>
                            <w:r w:rsidR="00EE1BB6">
                              <w:t>nfrastructure?</w:t>
                            </w:r>
                          </w:p>
                          <w:p w14:paraId="7AFF1896" w14:textId="6A9053AF" w:rsidR="008A0661" w:rsidRDefault="008A0661" w:rsidP="00FF1047">
                            <w:pPr>
                              <w:pStyle w:val="ListParagraph"/>
                              <w:numPr>
                                <w:ilvl w:val="0"/>
                                <w:numId w:val="6"/>
                              </w:numPr>
                            </w:pPr>
                            <w:r>
                              <w:t>25 years of embedded experience</w:t>
                            </w:r>
                          </w:p>
                          <w:p w14:paraId="34F119CB" w14:textId="2099B0BE" w:rsidR="008A0661" w:rsidRDefault="008A0661" w:rsidP="00FF1047">
                            <w:pPr>
                              <w:pStyle w:val="ListParagraph"/>
                              <w:numPr>
                                <w:ilvl w:val="0"/>
                                <w:numId w:val="6"/>
                              </w:numPr>
                            </w:pPr>
                            <w:r>
                              <w:t>High-Quality Software Development</w:t>
                            </w:r>
                            <w:r w:rsidR="00617DCE">
                              <w:t xml:space="preserve"> assets </w:t>
                            </w:r>
                            <w:r w:rsidR="00540967">
                              <w:t>to</w:t>
                            </w:r>
                            <w:r w:rsidR="007965CA">
                              <w:t xml:space="preserve"> be </w:t>
                            </w:r>
                            <w:r w:rsidR="00617DCE">
                              <w:t xml:space="preserve">inspectable through </w:t>
                            </w:r>
                            <w:r w:rsidR="007965CA">
                              <w:t>the Code Center Premium program</w:t>
                            </w:r>
                          </w:p>
                          <w:p w14:paraId="11C94C98" w14:textId="789B8B3A" w:rsidR="00EE1BB6" w:rsidRDefault="005B52FA" w:rsidP="00FF1047">
                            <w:pPr>
                              <w:pStyle w:val="ListParagraph"/>
                              <w:numPr>
                                <w:ilvl w:val="0"/>
                                <w:numId w:val="6"/>
                              </w:numPr>
                            </w:pPr>
                            <w:r>
                              <w:t xml:space="preserve">Windows </w:t>
                            </w:r>
                            <w:r w:rsidR="007F2CE5">
                              <w:t xml:space="preserve">Device Update Center </w:t>
                            </w:r>
                            <w:r w:rsidR="006D1FCB">
                              <w:t xml:space="preserve">enables OEMs </w:t>
                            </w:r>
                            <w:r w:rsidR="004373FA">
                              <w:t>to use the global CDN of Windows Update</w:t>
                            </w:r>
                            <w:r w:rsidR="00B85A0F">
                              <w:t xml:space="preserve"> </w:t>
                            </w:r>
                            <w:r w:rsidR="0059033C">
                              <w:t>to</w:t>
                            </w:r>
                            <w:r w:rsidR="008E2BB9">
                              <w:t xml:space="preserve"> </w:t>
                            </w:r>
                            <w:r w:rsidR="0059033C">
                              <w:t>cloud control updates and deliver OEM-specific fil</w:t>
                            </w:r>
                            <w:r w:rsidR="003F1DDA">
                              <w:t>es</w:t>
                            </w:r>
                          </w:p>
                          <w:p w14:paraId="25F38038" w14:textId="77777777" w:rsidR="00373434" w:rsidRDefault="00B85A0F" w:rsidP="00FF1047">
                            <w:pPr>
                              <w:pStyle w:val="ListParagraph"/>
                              <w:numPr>
                                <w:ilvl w:val="0"/>
                                <w:numId w:val="6"/>
                              </w:numPr>
                            </w:pPr>
                            <w:r>
                              <w:t xml:space="preserve">Windows 10 IoT Core with i.MX6 includes </w:t>
                            </w:r>
                            <w:r w:rsidR="00373434">
                              <w:t>CyReP ready firmware with Trusted I/O support</w:t>
                            </w:r>
                          </w:p>
                          <w:p w14:paraId="35ABB92C" w14:textId="17C12445" w:rsidR="00B85A0F" w:rsidRDefault="00EA48C5" w:rsidP="00FF1047">
                            <w:pPr>
                              <w:pStyle w:val="ListParagraph"/>
                              <w:numPr>
                                <w:ilvl w:val="0"/>
                                <w:numId w:val="6"/>
                              </w:numPr>
                            </w:pPr>
                            <w:r>
                              <w:t xml:space="preserve">Azure Confidential Computing brings </w:t>
                            </w:r>
                            <w:r w:rsidR="00750ED1">
                              <w:t xml:space="preserve">Trusted Execution </w:t>
                            </w:r>
                            <w:r w:rsidR="00E36ADC">
                              <w:t>to</w:t>
                            </w:r>
                            <w:r w:rsidR="00750ED1">
                              <w:t xml:space="preserve"> the </w:t>
                            </w:r>
                            <w:r w:rsidR="008E2BB9">
                              <w:t>C</w:t>
                            </w:r>
                            <w:r w:rsidR="00E36ADC">
                              <w:t>loud</w:t>
                            </w:r>
                            <w:del w:id="15" w:author="Jason Farmer" w:date="2018-04-12T15:38:00Z">
                              <w:r w:rsidR="00B85A0F">
                                <w:delText xml:space="preserve"> </w:delText>
                              </w:r>
                            </w:del>
                          </w:p>
                          <w:p w14:paraId="4594205C" w14:textId="5FB41C12" w:rsidR="00337414" w:rsidRDefault="004022B6" w:rsidP="00337414">
                            <w:pPr>
                              <w:pStyle w:val="ListParagraph"/>
                              <w:numPr>
                                <w:ilvl w:val="0"/>
                                <w:numId w:val="6"/>
                              </w:numPr>
                            </w:pPr>
                            <w:r>
                              <w:t>Cross-Platform and Industry Standards based solutions</w:t>
                            </w:r>
                          </w:p>
                          <w:p w14:paraId="1BA5BA1B" w14:textId="5793D21A" w:rsidR="00CE10BA" w:rsidRPr="00C70398" w:rsidRDefault="00CE10BA" w:rsidP="00337414">
                            <w:pPr>
                              <w:pStyle w:val="ListParagraph"/>
                              <w:numPr>
                                <w:ilvl w:val="0"/>
                                <w:numId w:val="6"/>
                              </w:numPr>
                              <w:rPr>
                                <w:highlight w:val="yellow"/>
                              </w:rPr>
                            </w:pPr>
                            <w:r w:rsidRPr="00C70398">
                              <w:rPr>
                                <w:highlight w:val="yellow"/>
                              </w:rPr>
                              <w:t>Placeholder: Satya says you control of your data</w:t>
                            </w:r>
                          </w:p>
                          <w:p w14:paraId="5CF02382" w14:textId="54003EE7" w:rsidR="00337414" w:rsidRPr="00C70398" w:rsidRDefault="00CE10BA" w:rsidP="00337414">
                            <w:pPr>
                              <w:pStyle w:val="ListParagraph"/>
                              <w:numPr>
                                <w:ilvl w:val="0"/>
                                <w:numId w:val="6"/>
                              </w:numPr>
                              <w:rPr>
                                <w:highlight w:val="yellow"/>
                              </w:rPr>
                            </w:pPr>
                            <w:r w:rsidRPr="00C70398">
                              <w:rPr>
                                <w:highlight w:val="yellow"/>
                              </w:rPr>
                              <w:t>Placeholder: Microsoft is smart in security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917D48" id="_x0000_t202" coordsize="21600,21600" o:spt="202" path="m,l,21600r21600,l21600,xe">
                <v:stroke joinstyle="miter"/>
                <v:path gradientshapeok="t" o:connecttype="rect"/>
              </v:shapetype>
              <v:shape id="Text Box 1" o:spid="_x0000_s1026" type="#_x0000_t202" style="position:absolute;margin-left:236.1pt;margin-top:-50.5pt;width:272.25pt;height:272.1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" fillcolor="white [3201]" strokeweight=".5pt">
                <v:textbox>
                  <w:txbxContent>
                    <w:p w14:paraId="2E0B0B59" w14:textId="6225FF4F" w:rsidR="0042517B" w:rsidRDefault="00472435">
                      <w:r>
                        <w:t xml:space="preserve">Why work with Microsoft on Securing your </w:t>
                      </w:r>
                      <w:r w:rsidR="004022B6">
                        <w:t>C</w:t>
                      </w:r>
                      <w:r w:rsidR="00EE1BB6">
                        <w:t xml:space="preserve">ritical </w:t>
                      </w:r>
                      <w:r w:rsidR="004022B6">
                        <w:t>I</w:t>
                      </w:r>
                      <w:r w:rsidR="00EE1BB6">
                        <w:t>nfrastructure?</w:t>
                      </w:r>
                    </w:p>
                    <w:p w14:paraId="7AFF1896" w14:textId="6A9053AF" w:rsidR="008A0661" w:rsidRDefault="008A0661" w:rsidP="00FF1047">
                      <w:pPr>
                        <w:pStyle w:val="ListParagraph"/>
                        <w:numPr>
                          <w:ilvl w:val="0"/>
                          <w:numId w:val="6"/>
                        </w:numPr>
                      </w:pPr>
                      <w:r>
                        <w:t>25 years of embedded experience</w:t>
                      </w:r>
                    </w:p>
                    <w:p w14:paraId="34F119CB" w14:textId="2099B0BE" w:rsidR="008A0661" w:rsidRDefault="008A0661" w:rsidP="00FF1047">
                      <w:pPr>
                        <w:pStyle w:val="ListParagraph"/>
                        <w:numPr>
                          <w:ilvl w:val="0"/>
                          <w:numId w:val="6"/>
                        </w:numPr>
                      </w:pPr>
                      <w:r>
                        <w:t>High-Quality Software Development</w:t>
                      </w:r>
                      <w:r w:rsidR="00617DCE">
                        <w:t xml:space="preserve"> assets </w:t>
                      </w:r>
                      <w:r w:rsidR="00540967">
                        <w:t>to</w:t>
                      </w:r>
                      <w:r w:rsidR="007965CA">
                        <w:t xml:space="preserve"> be </w:t>
                      </w:r>
                      <w:r w:rsidR="00617DCE">
                        <w:t xml:space="preserve">inspectable through </w:t>
                      </w:r>
                      <w:r w:rsidR="007965CA">
                        <w:t>the Code Center Premium program</w:t>
                      </w:r>
                    </w:p>
                    <w:p w14:paraId="11C94C98" w14:textId="789B8B3A" w:rsidR="00EE1BB6" w:rsidRDefault="005B52FA" w:rsidP="00FF1047">
                      <w:pPr>
                        <w:pStyle w:val="ListParagraph"/>
                        <w:numPr>
                          <w:ilvl w:val="0"/>
                          <w:numId w:val="6"/>
                        </w:numPr>
                      </w:pPr>
                      <w:r>
                        <w:t xml:space="preserve">Windows </w:t>
                      </w:r>
                      <w:r w:rsidR="007F2CE5">
                        <w:t xml:space="preserve">Device Update Center </w:t>
                      </w:r>
                      <w:r w:rsidR="006D1FCB">
                        <w:t xml:space="preserve">enables OEMs </w:t>
                      </w:r>
                      <w:r w:rsidR="004373FA">
                        <w:t>to use the global CDN of Windows Update</w:t>
                      </w:r>
                      <w:r w:rsidR="00B85A0F">
                        <w:t xml:space="preserve"> </w:t>
                      </w:r>
                      <w:r w:rsidR="0059033C">
                        <w:t>to</w:t>
                      </w:r>
                      <w:r w:rsidR="008E2BB9">
                        <w:t xml:space="preserve"> </w:t>
                      </w:r>
                      <w:r w:rsidR="0059033C">
                        <w:t>cloud control updates and deliver OEM-specific fil</w:t>
                      </w:r>
                      <w:r w:rsidR="003F1DDA">
                        <w:t>es</w:t>
                      </w:r>
                    </w:p>
                    <w:p w14:paraId="25F38038" w14:textId="77777777" w:rsidR="00373434" w:rsidRDefault="00B85A0F" w:rsidP="00FF1047">
                      <w:pPr>
                        <w:pStyle w:val="ListParagraph"/>
                        <w:numPr>
                          <w:ilvl w:val="0"/>
                          <w:numId w:val="6"/>
                        </w:numPr>
                      </w:pPr>
                      <w:r>
                        <w:t xml:space="preserve">Windows 10 IoT Core with i.MX6 includes </w:t>
                      </w:r>
                      <w:r w:rsidR="00373434">
                        <w:t>CyReP ready firmware with Trusted I/O support</w:t>
                      </w:r>
                    </w:p>
                    <w:p w14:paraId="35ABB92C" w14:textId="17C12445" w:rsidR="00B85A0F" w:rsidRDefault="00EA48C5" w:rsidP="00FF1047">
                      <w:pPr>
                        <w:pStyle w:val="ListParagraph"/>
                        <w:numPr>
                          <w:ilvl w:val="0"/>
                          <w:numId w:val="6"/>
                        </w:numPr>
                      </w:pPr>
                      <w:r>
                        <w:t xml:space="preserve">Azure Confidential Computing brings </w:t>
                      </w:r>
                      <w:r w:rsidR="00750ED1">
                        <w:t xml:space="preserve">Trusted Execution </w:t>
                      </w:r>
                      <w:r w:rsidR="00E36ADC">
                        <w:t>to</w:t>
                      </w:r>
                      <w:r w:rsidR="00750ED1">
                        <w:t xml:space="preserve"> the </w:t>
                      </w:r>
                      <w:r w:rsidR="008E2BB9">
                        <w:t>C</w:t>
                      </w:r>
                      <w:r w:rsidR="00E36ADC">
                        <w:t>loud</w:t>
                      </w:r>
                      <w:del w:id="16" w:author="Jason Farmer" w:date="2018-04-12T15:38:00Z">
                        <w:r w:rsidR="00B85A0F">
                          <w:delText xml:space="preserve"> </w:delText>
                        </w:r>
                      </w:del>
                    </w:p>
                    <w:p w14:paraId="4594205C" w14:textId="5FB41C12" w:rsidR="00337414" w:rsidRDefault="004022B6" w:rsidP="00337414">
                      <w:pPr>
                        <w:pStyle w:val="ListParagraph"/>
                        <w:numPr>
                          <w:ilvl w:val="0"/>
                          <w:numId w:val="6"/>
                        </w:numPr>
                      </w:pPr>
                      <w:r>
                        <w:t>Cross-Platform and Industry Standards based solutions</w:t>
                      </w:r>
                    </w:p>
                    <w:p w14:paraId="1BA5BA1B" w14:textId="5793D21A" w:rsidR="00CE10BA" w:rsidRPr="00C70398" w:rsidRDefault="00CE10BA" w:rsidP="00337414">
                      <w:pPr>
                        <w:pStyle w:val="ListParagraph"/>
                        <w:numPr>
                          <w:ilvl w:val="0"/>
                          <w:numId w:val="6"/>
                        </w:numPr>
                        <w:rPr>
                          <w:highlight w:val="yellow"/>
                        </w:rPr>
                      </w:pPr>
                      <w:r w:rsidRPr="00C70398">
                        <w:rPr>
                          <w:highlight w:val="yellow"/>
                        </w:rPr>
                        <w:t>Placeholder: Satya says you control of your data</w:t>
                      </w:r>
                    </w:p>
                    <w:p w14:paraId="5CF02382" w14:textId="54003EE7" w:rsidR="00337414" w:rsidRPr="00C70398" w:rsidRDefault="00CE10BA" w:rsidP="00337414">
                      <w:pPr>
                        <w:pStyle w:val="ListParagraph"/>
                        <w:numPr>
                          <w:ilvl w:val="0"/>
                          <w:numId w:val="6"/>
                        </w:numPr>
                        <w:rPr>
                          <w:highlight w:val="yellow"/>
                        </w:rPr>
                      </w:pPr>
                      <w:r w:rsidRPr="00C70398">
                        <w:rPr>
                          <w:highlight w:val="yellow"/>
                        </w:rPr>
                        <w:t>Placeholder: Microsoft is smart in security</w:t>
                      </w:r>
                    </w:p>
                  </w:txbxContent>
                </v:textbox>
                <w10:wrap anchorx="margin"/>
              </v:shape>
            </w:pict>
          </mc:Fallback>
        </mc:AlternateContent>
      </w:r>
      <w:r w:rsidR="00641845">
        <w:t xml:space="preserve">Finally, it is important to protect any public or private cloud services that could be used to directly or indirectly control critical operations.  Examples include: provisioning services, key management services, certificate authorities, patch management servers, </w:t>
      </w:r>
      <w:r w:rsidR="006C3FE6">
        <w:t xml:space="preserve">and </w:t>
      </w:r>
      <w:r w:rsidR="00641845">
        <w:t xml:space="preserve">logging services.  </w:t>
      </w:r>
      <w:r w:rsidR="00714217">
        <w:t>S</w:t>
      </w:r>
      <w:r w:rsidR="00641845">
        <w:t xml:space="preserve">uch services must not only use secure protocols, and protect keys and data at rest, they must do all critical operations in a trusted execution environment that is protected from public cloud hosters and OS vendors.  </w:t>
      </w:r>
      <w:r w:rsidR="00641845" w:rsidRPr="00714217">
        <w:rPr>
          <w:b/>
        </w:rPr>
        <w:t>Azure Confidential Computing</w:t>
      </w:r>
      <w:r w:rsidR="00641845">
        <w:t xml:space="preserve"> </w:t>
      </w:r>
      <w:r w:rsidR="00025780">
        <w:t>enables cloud</w:t>
      </w:r>
      <w:r w:rsidR="00596320">
        <w:t xml:space="preserve"> host</w:t>
      </w:r>
      <w:r w:rsidR="00025780">
        <w:t>ing of</w:t>
      </w:r>
      <w:r w:rsidR="00596320">
        <w:t xml:space="preserve"> these</w:t>
      </w:r>
      <w:r w:rsidR="00714217">
        <w:t xml:space="preserve"> services</w:t>
      </w:r>
      <w:r w:rsidR="00641845">
        <w:t>.</w:t>
      </w:r>
    </w:p>
    <w:p w14:paraId="597920A6" w14:textId="069452F2" w:rsidR="00C36173" w:rsidRDefault="00EE1BB6" w:rsidP="005D1885">
      <w:r>
        <w:rPr>
          <w:noProof/>
        </w:rPr>
        <mc:AlternateContent>
          <mc:Choice Requires="wps">
            <w:drawing>
              <wp:anchor distT="0" distB="0" distL="114300" distR="114300" simplePos="0" relativeHeight="251658241" behindDoc="0" locked="0" layoutInCell="1" allowOverlap="1" wp14:anchorId="623E6BA1" wp14:editId="74AA51A9">
                <wp:simplePos x="0" y="0"/>
                <wp:positionH relativeFrom="margin">
                  <wp:align>left</wp:align>
                </wp:positionH>
                <wp:positionV relativeFrom="paragraph">
                  <wp:posOffset>236538</wp:posOffset>
                </wp:positionV>
                <wp:extent cx="6310313" cy="629392"/>
                <wp:effectExtent l="0" t="0" r="14605" b="18415"/>
                <wp:wrapNone/>
                <wp:docPr id="3" name="Text Box 3"/>
                <wp:cNvGraphicFramePr/>
                <a:graphic xmlns:a="http://schemas.openxmlformats.org/drawingml/2006/main">
                  <a:graphicData uri="http://schemas.microsoft.com/office/word/2010/wordprocessingShape">
                    <wps:wsp>
                      <wps:cNvSpPr txBox="1"/>
                      <wps:spPr>
                        <a:xfrm>
                          <a:off x="0" y="0"/>
                          <a:ext cx="6310313" cy="629392"/>
                        </a:xfrm>
                        <a:prstGeom prst="rect">
                          <a:avLst/>
                        </a:prstGeom>
                        <a:solidFill>
                          <a:schemeClr val="lt1"/>
                        </a:solidFill>
                        <a:ln w="6350">
                          <a:solidFill>
                            <a:prstClr val="black"/>
                          </a:solidFill>
                        </a:ln>
                      </wps:spPr>
                      <wps:txbx>
                        <w:txbxContent>
                          <w:p w14:paraId="466003F8" w14:textId="4046AC13" w:rsidR="00EE1BB6" w:rsidRDefault="00EA3750" w:rsidP="00EE1BB6">
                            <w:pPr>
                              <w:jc w:val="center"/>
                            </w:pPr>
                            <w:r>
                              <w:t>If you’re interested in working with Microsoft</w:t>
                            </w:r>
                            <w:r w:rsidR="00EA759C">
                              <w:t xml:space="preserve"> on this project to enable </w:t>
                            </w:r>
                            <w:r w:rsidR="00EE5022">
                              <w:t>c</w:t>
                            </w:r>
                            <w:r w:rsidR="00411264">
                              <w:t>ritical</w:t>
                            </w:r>
                            <w:r w:rsidR="00EA759C">
                              <w:t xml:space="preserve"> </w:t>
                            </w:r>
                            <w:r w:rsidR="00EE5022">
                              <w:t>i</w:t>
                            </w:r>
                            <w:r w:rsidR="00411264">
                              <w:t>nfrastructure</w:t>
                            </w:r>
                            <w:r w:rsidR="00EA759C">
                              <w:t xml:space="preserve"> protection</w:t>
                            </w:r>
                            <w:r w:rsidR="00EE5022">
                              <w:t xml:space="preserve"> </w:t>
                            </w:r>
                            <w:r w:rsidR="00151796">
                              <w:t xml:space="preserve">through </w:t>
                            </w:r>
                            <w:r w:rsidR="00EE5022">
                              <w:t>your company, standards organization, or as a research project</w:t>
                            </w:r>
                            <w:r w:rsidR="00411264">
                              <w:t xml:space="preserve">, we’d love to hear from you.   Contact: </w:t>
                            </w:r>
                            <w:r w:rsidR="00EE5022">
                              <w:t>&lt;</w:t>
                            </w:r>
                            <w:r w:rsidR="00EE1BB6">
                              <w:t>Need to put some contact info here.  aka.ms, etc…</w:t>
                            </w:r>
                            <w:r w:rsidR="00EE5022">
                              <w:t>&gt;</w:t>
                            </w:r>
                          </w:p>
                          <w:p w14:paraId="6C8509B2" w14:textId="77777777" w:rsidR="00EE1BB6" w:rsidRDefault="00EE1BB6" w:rsidP="00EE1BB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E6BA1" id="Text Box 3" o:spid="_x0000_s1027" type="#_x0000_t202" style="position:absolute;margin-left:0;margin-top:18.65pt;width:496.9pt;height:49.55pt;z-index:25165824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" fillcolor="white [3201]" strokeweight=".5pt">
                <v:textbox>
                  <w:txbxContent>
                    <w:p w14:paraId="466003F8" w14:textId="4046AC13" w:rsidR="00EE1BB6" w:rsidRDefault="00EA3750" w:rsidP="00EE1BB6">
                      <w:pPr>
                        <w:jc w:val="center"/>
                      </w:pPr>
                      <w:r>
                        <w:t>If you’re interested in working with Microsoft</w:t>
                      </w:r>
                      <w:r w:rsidR="00EA759C">
                        <w:t xml:space="preserve"> on this project to enable </w:t>
                      </w:r>
                      <w:r w:rsidR="00EE5022">
                        <w:t>c</w:t>
                      </w:r>
                      <w:r w:rsidR="00411264">
                        <w:t>ritical</w:t>
                      </w:r>
                      <w:r w:rsidR="00EA759C">
                        <w:t xml:space="preserve"> </w:t>
                      </w:r>
                      <w:r w:rsidR="00EE5022">
                        <w:t>i</w:t>
                      </w:r>
                      <w:r w:rsidR="00411264">
                        <w:t>nfrastructure</w:t>
                      </w:r>
                      <w:r w:rsidR="00EA759C">
                        <w:t xml:space="preserve"> protection</w:t>
                      </w:r>
                      <w:r w:rsidR="00EE5022">
                        <w:t xml:space="preserve"> </w:t>
                      </w:r>
                      <w:r w:rsidR="00151796">
                        <w:t xml:space="preserve">through </w:t>
                      </w:r>
                      <w:r w:rsidR="00EE5022">
                        <w:t>your company, standards organization, or as a research project</w:t>
                      </w:r>
                      <w:r w:rsidR="00411264">
                        <w:t xml:space="preserve">, we’d love to hear from you.   Contact: </w:t>
                      </w:r>
                      <w:r w:rsidR="00EE5022">
                        <w:t>&lt;</w:t>
                      </w:r>
                      <w:r w:rsidR="00EE1BB6">
                        <w:t>Need to put some contact info here.  aka.ms, etc…</w:t>
                      </w:r>
                      <w:r w:rsidR="00EE5022">
                        <w:t>&gt;</w:t>
                      </w:r>
                    </w:p>
                    <w:p w14:paraId="6C8509B2" w14:textId="77777777" w:rsidR="00EE1BB6" w:rsidRDefault="00EE1BB6" w:rsidP="00EE1BB6">
                      <w:pPr>
                        <w:jc w:val="center"/>
                      </w:pPr>
                    </w:p>
                  </w:txbxContent>
                </v:textbox>
                <w10:wrap anchorx="margin"/>
              </v:shape>
            </w:pict>
          </mc:Fallback>
        </mc:AlternateContent>
      </w:r>
    </w:p>
    <w:p w14:paraId="2280FC8D" w14:textId="6825A0BD" w:rsidR="00C36173" w:rsidRPr="005D1885" w:rsidRDefault="00C36173" w:rsidP="005D1885"/>
    <w:sectPr w:rsidR="00C36173" w:rsidRPr="005D1885" w:rsidSect="00B32E5E">
      <w:type w:val="continuous"/>
      <w:pgSz w:w="11906" w:h="16838" w:code="9"/>
      <w:pgMar w:top="1440" w:right="1440" w:bottom="1440" w:left="1440" w:header="720" w:footer="720" w:gutter="0"/>
      <w:cols w:num="2"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son Farmer" w:date="2018-04-12T15:06:00Z" w:initials="JF">
    <w:p w14:paraId="49A5D9C4" w14:textId="69F1D4BE" w:rsidR="003F0F6B" w:rsidRDefault="003F0F6B">
      <w:pPr>
        <w:pStyle w:val="CommentText"/>
      </w:pPr>
      <w:r>
        <w:rPr>
          <w:rStyle w:val="CommentReference"/>
        </w:rPr>
        <w:annotationRef/>
      </w:r>
      <w:r w:rsidR="00B032E3" w:rsidRPr="00C70398">
        <w:rPr>
          <w:highlight w:val="yellow"/>
        </w:rPr>
        <w:t xml:space="preserve">What if we pivor to: </w:t>
      </w:r>
      <w:r w:rsidR="00573732" w:rsidRPr="00C70398">
        <w:rPr>
          <w:highlight w:val="yellow"/>
        </w:rPr>
        <w:t>“</w:t>
      </w:r>
      <w:r w:rsidRPr="00C70398">
        <w:rPr>
          <w:highlight w:val="yellow"/>
        </w:rPr>
        <w:t>Never Lose Control of your Infrastructure</w:t>
      </w:r>
      <w:r w:rsidR="00573732" w:rsidRPr="00C70398">
        <w:rPr>
          <w:highlight w:val="yellow"/>
        </w:rPr>
        <w:t>”?</w:t>
      </w:r>
    </w:p>
  </w:comment>
  <w:comment w:id="1" w:author="Hernan Gatta" w:date="2018-04-10T13:47:00Z" w:initials="HG">
    <w:p w14:paraId="3C0D074E" w14:textId="69D74E14" w:rsidR="6A2BC95D" w:rsidRDefault="6A2BC95D">
      <w:pPr>
        <w:pStyle w:val="CommentText"/>
      </w:pPr>
      <w:r>
        <w:t>Sentence structure: "damage [..] are emerging". Can damage emerge? Otherwise, restructure.</w:t>
      </w:r>
      <w:r>
        <w:rPr>
          <w:rStyle w:val="CommentReference"/>
        </w:rPr>
        <w:annotationRef/>
      </w:r>
    </w:p>
  </w:comment>
  <w:comment w:id="2" w:author="Hernan Gatta" w:date="2018-04-10T13:48:00Z" w:initials="HG">
    <w:p w14:paraId="489243FB" w14:textId="70257322" w:rsidR="6A2BC95D" w:rsidRDefault="6A2BC95D">
      <w:pPr>
        <w:pStyle w:val="CommentText"/>
      </w:pPr>
      <w:r>
        <w:t>"Intel Software Guard Extensions"</w:t>
      </w:r>
      <w:r>
        <w:rPr>
          <w:rStyle w:val="CommentReference"/>
        </w:rPr>
        <w:annotationRef/>
      </w:r>
    </w:p>
  </w:comment>
  <w:comment w:id="3" w:author="Hernan Gatta" w:date="2018-04-10T13:48:00Z" w:initials="HG">
    <w:p w14:paraId="336C1A78" w14:textId="7B47C49D" w:rsidR="6A2BC95D" w:rsidRDefault="6A2BC95D">
      <w:pPr>
        <w:pStyle w:val="CommentText"/>
      </w:pPr>
      <w:r>
        <w:t>"ARM TrustZone"?</w:t>
      </w:r>
      <w:r>
        <w:rPr>
          <w:rStyle w:val="CommentReference"/>
        </w:rPr>
        <w:annotationRef/>
      </w:r>
    </w:p>
  </w:comment>
  <w:comment w:id="4" w:author="Dave Thaler" w:date="2018-04-06T17:23:00Z" w:initials="DT">
    <w:p w14:paraId="740E1C33" w14:textId="58CE1BC8" w:rsidR="00FE13F3" w:rsidRDefault="00FE13F3">
      <w:pPr>
        <w:pStyle w:val="CommentText"/>
      </w:pPr>
      <w:r>
        <w:rPr>
          <w:rStyle w:val="CommentReference"/>
        </w:rPr>
        <w:annotationRef/>
      </w:r>
      <w:r>
        <w:t>Omit this from the flyer?  It’s tied to the notion of chip vendor choice, and the notion of code vetting.</w:t>
      </w:r>
    </w:p>
  </w:comment>
  <w:comment w:id="5" w:author="Artem Zhurid" w:date="2018-04-12T15:45:00Z" w:initials="AZ">
    <w:p w14:paraId="60E79562" w14:textId="68294264" w:rsidR="00B32A74" w:rsidRDefault="00B32A74">
      <w:pPr>
        <w:pStyle w:val="CommentText"/>
      </w:pPr>
      <w:r>
        <w:rPr>
          <w:rStyle w:val="CommentReference"/>
        </w:rPr>
        <w:annotationRef/>
      </w:r>
      <w:r w:rsidR="00CF2706">
        <w:t>“new”</w:t>
      </w:r>
    </w:p>
  </w:comment>
  <w:comment w:id="6" w:author="Hernan Gatta" w:date="2018-04-10T13:49:00Z" w:initials="HG">
    <w:p w14:paraId="5947924E" w14:textId="5F2B5F77" w:rsidR="6A2BC95D" w:rsidRDefault="6A2BC95D">
      <w:pPr>
        <w:pStyle w:val="CommentText"/>
      </w:pPr>
      <w:r>
        <w:t>Verb usage: perhaps "to also affect".</w:t>
      </w:r>
      <w:r>
        <w:rPr>
          <w:rStyle w:val="CommentReference"/>
        </w:rPr>
        <w:annotationRef/>
      </w:r>
    </w:p>
  </w:comment>
  <w:comment w:id="7" w:author="Dave Thaler" w:date="2018-04-06T18:05:00Z" w:initials="DT">
    <w:p w14:paraId="7056EB1E" w14:textId="73EF4FDC" w:rsidR="003156B8" w:rsidRDefault="003156B8">
      <w:pPr>
        <w:pStyle w:val="CommentText"/>
      </w:pPr>
      <w:r>
        <w:rPr>
          <w:rStyle w:val="CommentReference"/>
        </w:rPr>
        <w:annotationRef/>
      </w:r>
      <w:r>
        <w:t>Don’t imply we can defend against DOS.  Probably need to mention DOS explicitly.</w:t>
      </w:r>
    </w:p>
  </w:comment>
  <w:comment w:id="8" w:author="Jason Farmer" w:date="2018-04-13T10:18:00Z" w:initials="JF">
    <w:p w14:paraId="55E0054C" w14:textId="45F2A7FC" w:rsidR="00B13B9D" w:rsidRDefault="00B13B9D">
      <w:pPr>
        <w:pStyle w:val="CommentText"/>
      </w:pPr>
      <w:r>
        <w:rPr>
          <w:rStyle w:val="CommentReference"/>
        </w:rPr>
        <w:annotationRef/>
      </w:r>
      <w:r w:rsidR="00554DFB">
        <w:t>This can go to the whitepaper</w:t>
      </w:r>
    </w:p>
  </w:comment>
  <w:comment w:id="9" w:author="Artem Zhurid" w:date="2018-04-12T15:49:00Z" w:initials="AZ">
    <w:p w14:paraId="2BE6B9F3" w14:textId="645B572E" w:rsidR="00CB357D" w:rsidRDefault="00CB357D">
      <w:pPr>
        <w:pStyle w:val="CommentText"/>
      </w:pPr>
      <w:r>
        <w:rPr>
          <w:rStyle w:val="CommentReference"/>
        </w:rPr>
        <w:annotationRef/>
      </w:r>
      <w:r>
        <w:t>Who is “they</w:t>
      </w:r>
      <w:r w:rsidR="006220AD">
        <w:t xml:space="preserve">” in this context? </w:t>
      </w:r>
    </w:p>
    <w:p w14:paraId="052094A1" w14:textId="77777777" w:rsidR="006220AD" w:rsidRDefault="006220AD">
      <w:pPr>
        <w:pStyle w:val="CommentText"/>
      </w:pPr>
    </w:p>
    <w:p w14:paraId="6EA2D190" w14:textId="29128473" w:rsidR="006220AD" w:rsidRDefault="006220AD">
      <w:pPr>
        <w:pStyle w:val="CommentText"/>
      </w:pPr>
      <w:r>
        <w:t>Should be “critical systems”</w:t>
      </w:r>
    </w:p>
  </w:comment>
  <w:comment w:id="10" w:author="Dave Thaler" w:date="2018-04-06T17:19:00Z" w:initials="DT">
    <w:p w14:paraId="1A5B2103" w14:textId="7667C07F" w:rsidR="00C021A2" w:rsidRDefault="00C021A2">
      <w:pPr>
        <w:pStyle w:val="CommentText"/>
      </w:pPr>
      <w:r>
        <w:rPr>
          <w:rStyle w:val="CommentReference"/>
        </w:rPr>
        <w:annotationRef/>
      </w:r>
      <w:r w:rsidR="005D5C68">
        <w:t>Omit</w:t>
      </w:r>
      <w:r>
        <w:t xml:space="preserve"> this </w:t>
      </w:r>
      <w:r w:rsidR="005D5C68">
        <w:t>from</w:t>
      </w:r>
      <w:r w:rsidR="00FE13F3">
        <w:t xml:space="preserve"> the flyer?</w:t>
      </w:r>
    </w:p>
    <w:p w14:paraId="7B37DAAE" w14:textId="77777777" w:rsidR="00FE13F3" w:rsidRDefault="00FE13F3">
      <w:pPr>
        <w:pStyle w:val="CommentText"/>
      </w:pPr>
    </w:p>
    <w:p w14:paraId="27C600AE" w14:textId="73320C3C" w:rsidR="00FE13F3" w:rsidRDefault="00FE13F3">
      <w:pPr>
        <w:pStyle w:val="CommentText"/>
      </w:pPr>
      <w:r>
        <w:t>What about discussion of abilty to vet code?</w:t>
      </w:r>
    </w:p>
  </w:comment>
  <w:comment w:id="11" w:author="Hernan Gatta [2]" w:date="2018-04-10T13:53:00Z" w:initials="HG">
    <w:p w14:paraId="6953A87E" w14:textId="62472B8D" w:rsidR="00307B31" w:rsidRDefault="00307B31">
      <w:pPr>
        <w:pStyle w:val="CommentText"/>
      </w:pPr>
      <w:r>
        <w:rPr>
          <w:rStyle w:val="CommentReference"/>
        </w:rPr>
        <w:annotationRef/>
      </w:r>
      <w:r>
        <w:t>Isn’t this CyReP-specific?</w:t>
      </w:r>
    </w:p>
  </w:comment>
  <w:comment w:id="12" w:author="Dave Thaler" w:date="2018-04-10T21:00:00Z" w:initials="DT">
    <w:p w14:paraId="735D8AC8" w14:textId="5D9E7374" w:rsidR="00EE5223" w:rsidRDefault="00EE5223">
      <w:pPr>
        <w:pStyle w:val="CommentText"/>
      </w:pPr>
      <w:r>
        <w:rPr>
          <w:rStyle w:val="CommentReference"/>
        </w:rPr>
        <w:annotationRef/>
      </w:r>
      <w:r>
        <w:t>No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A5D9C4" w15:done="0"/>
  <w15:commentEx w15:paraId="3C0D074E" w15:done="1"/>
  <w15:commentEx w15:paraId="489243FB" w15:done="1"/>
  <w15:commentEx w15:paraId="336C1A78" w15:done="1"/>
  <w15:commentEx w15:paraId="740E1C33" w15:done="0"/>
  <w15:commentEx w15:paraId="60E79562" w15:done="1"/>
  <w15:commentEx w15:paraId="5947924E" w15:done="0"/>
  <w15:commentEx w15:paraId="7056EB1E" w15:done="1"/>
  <w15:commentEx w15:paraId="55E0054C" w15:paraIdParent="7056EB1E" w15:done="1"/>
  <w15:commentEx w15:paraId="6EA2D190" w15:done="1"/>
  <w15:commentEx w15:paraId="27C600AE" w15:done="0"/>
  <w15:commentEx w15:paraId="6953A87E" w15:done="1"/>
  <w15:commentEx w15:paraId="735D8AC8" w15:paraIdParent="6953A87E"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A5D9C4" w16cid:durableId="1E79F48E"/>
  <w16cid:commentId w16cid:paraId="3C0D074E" w16cid:durableId="1E773FEE"/>
  <w16cid:commentId w16cid:paraId="336C1A78" w16cid:durableId="1E773FF0"/>
  <w16cid:commentId w16cid:paraId="740E1C33" w16cid:durableId="1E79F299"/>
  <w16cid:commentId w16cid:paraId="60E79562" w16cid:durableId="1E79FD9D"/>
  <w16cid:commentId w16cid:paraId="5947924E" w16cid:durableId="1E773FF2"/>
  <w16cid:commentId w16cid:paraId="7056EB1E" w16cid:durableId="1E79F29A"/>
  <w16cid:commentId w16cid:paraId="55E0054C" w16cid:durableId="1E7B025F"/>
  <w16cid:commentId w16cid:paraId="6EA2D190" w16cid:durableId="1E79FE9C"/>
  <w16cid:commentId w16cid:paraId="27C600AE" w16cid:durableId="1E79F29B"/>
  <w16cid:commentId w16cid:paraId="6953A87E" w16cid:durableId="1E774044"/>
  <w16cid:commentId w16cid:paraId="735D8AC8" w16cid:durableId="1E79F2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F25AC6" w14:textId="77777777" w:rsidR="00462BB1" w:rsidRDefault="00462BB1" w:rsidP="00235A61">
      <w:pPr>
        <w:spacing w:after="0" w:line="240" w:lineRule="auto"/>
      </w:pPr>
      <w:r>
        <w:separator/>
      </w:r>
    </w:p>
  </w:endnote>
  <w:endnote w:type="continuationSeparator" w:id="0">
    <w:p w14:paraId="1F770DD8" w14:textId="77777777" w:rsidR="00462BB1" w:rsidRDefault="00462BB1" w:rsidP="00235A61">
      <w:pPr>
        <w:spacing w:after="0" w:line="240" w:lineRule="auto"/>
      </w:pPr>
      <w:r>
        <w:continuationSeparator/>
      </w:r>
    </w:p>
  </w:endnote>
  <w:endnote w:type="continuationNotice" w:id="1">
    <w:p w14:paraId="7916E157" w14:textId="77777777" w:rsidR="00462BB1" w:rsidRDefault="00462B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D0A0F" w14:textId="77777777" w:rsidR="003F0F6B" w:rsidRDefault="003F0F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D55C3" w14:textId="4B9CD3B9" w:rsidR="002D6A02" w:rsidRDefault="002D6A02">
    <w:pPr>
      <w:pStyle w:val="Footer"/>
    </w:pPr>
    <w:r>
      <w:t>© Microsoft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2849A" w14:textId="77777777" w:rsidR="003F0F6B" w:rsidRDefault="003F0F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D566EF" w14:textId="77777777" w:rsidR="00462BB1" w:rsidRDefault="00462BB1" w:rsidP="00235A61">
      <w:pPr>
        <w:spacing w:after="0" w:line="240" w:lineRule="auto"/>
      </w:pPr>
      <w:r>
        <w:separator/>
      </w:r>
    </w:p>
  </w:footnote>
  <w:footnote w:type="continuationSeparator" w:id="0">
    <w:p w14:paraId="7782CE88" w14:textId="77777777" w:rsidR="00462BB1" w:rsidRDefault="00462BB1" w:rsidP="00235A61">
      <w:pPr>
        <w:spacing w:after="0" w:line="240" w:lineRule="auto"/>
      </w:pPr>
      <w:r>
        <w:continuationSeparator/>
      </w:r>
    </w:p>
  </w:footnote>
  <w:footnote w:type="continuationNotice" w:id="1">
    <w:p w14:paraId="04C1CA01" w14:textId="77777777" w:rsidR="00462BB1" w:rsidRDefault="00462BB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70D83" w14:textId="77777777" w:rsidR="003F0F6B" w:rsidRDefault="003F0F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40C54" w14:textId="77777777" w:rsidR="003F0F6B" w:rsidRDefault="003F0F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A81516" w14:textId="77777777" w:rsidR="003F0F6B" w:rsidRDefault="003F0F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1F1C"/>
    <w:multiLevelType w:val="hybridMultilevel"/>
    <w:tmpl w:val="3968D48A"/>
    <w:lvl w:ilvl="0" w:tplc="3CF045F8">
      <w:start w:val="1"/>
      <w:numFmt w:val="decimal"/>
      <w:lvlText w:val="%1."/>
      <w:lvlJc w:val="left"/>
      <w:pPr>
        <w:tabs>
          <w:tab w:val="num" w:pos="720"/>
        </w:tabs>
        <w:ind w:left="720" w:hanging="360"/>
      </w:pPr>
    </w:lvl>
    <w:lvl w:ilvl="1" w:tplc="993634B2">
      <w:start w:val="1"/>
      <w:numFmt w:val="decimal"/>
      <w:lvlText w:val="%2."/>
      <w:lvlJc w:val="left"/>
      <w:pPr>
        <w:tabs>
          <w:tab w:val="num" w:pos="1440"/>
        </w:tabs>
        <w:ind w:left="1440" w:hanging="360"/>
      </w:pPr>
    </w:lvl>
    <w:lvl w:ilvl="2" w:tplc="07A6A40A" w:tentative="1">
      <w:start w:val="1"/>
      <w:numFmt w:val="decimal"/>
      <w:lvlText w:val="%3."/>
      <w:lvlJc w:val="left"/>
      <w:pPr>
        <w:tabs>
          <w:tab w:val="num" w:pos="2160"/>
        </w:tabs>
        <w:ind w:left="2160" w:hanging="360"/>
      </w:pPr>
    </w:lvl>
    <w:lvl w:ilvl="3" w:tplc="BFAEE99E" w:tentative="1">
      <w:start w:val="1"/>
      <w:numFmt w:val="decimal"/>
      <w:lvlText w:val="%4."/>
      <w:lvlJc w:val="left"/>
      <w:pPr>
        <w:tabs>
          <w:tab w:val="num" w:pos="2880"/>
        </w:tabs>
        <w:ind w:left="2880" w:hanging="360"/>
      </w:pPr>
    </w:lvl>
    <w:lvl w:ilvl="4" w:tplc="D5C8EECE" w:tentative="1">
      <w:start w:val="1"/>
      <w:numFmt w:val="decimal"/>
      <w:lvlText w:val="%5."/>
      <w:lvlJc w:val="left"/>
      <w:pPr>
        <w:tabs>
          <w:tab w:val="num" w:pos="3600"/>
        </w:tabs>
        <w:ind w:left="3600" w:hanging="360"/>
      </w:pPr>
    </w:lvl>
    <w:lvl w:ilvl="5" w:tplc="1554BD78" w:tentative="1">
      <w:start w:val="1"/>
      <w:numFmt w:val="decimal"/>
      <w:lvlText w:val="%6."/>
      <w:lvlJc w:val="left"/>
      <w:pPr>
        <w:tabs>
          <w:tab w:val="num" w:pos="4320"/>
        </w:tabs>
        <w:ind w:left="4320" w:hanging="360"/>
      </w:pPr>
    </w:lvl>
    <w:lvl w:ilvl="6" w:tplc="2A289766" w:tentative="1">
      <w:start w:val="1"/>
      <w:numFmt w:val="decimal"/>
      <w:lvlText w:val="%7."/>
      <w:lvlJc w:val="left"/>
      <w:pPr>
        <w:tabs>
          <w:tab w:val="num" w:pos="5040"/>
        </w:tabs>
        <w:ind w:left="5040" w:hanging="360"/>
      </w:pPr>
    </w:lvl>
    <w:lvl w:ilvl="7" w:tplc="C5BC4932" w:tentative="1">
      <w:start w:val="1"/>
      <w:numFmt w:val="decimal"/>
      <w:lvlText w:val="%8."/>
      <w:lvlJc w:val="left"/>
      <w:pPr>
        <w:tabs>
          <w:tab w:val="num" w:pos="5760"/>
        </w:tabs>
        <w:ind w:left="5760" w:hanging="360"/>
      </w:pPr>
    </w:lvl>
    <w:lvl w:ilvl="8" w:tplc="8DD24D6E" w:tentative="1">
      <w:start w:val="1"/>
      <w:numFmt w:val="decimal"/>
      <w:lvlText w:val="%9."/>
      <w:lvlJc w:val="left"/>
      <w:pPr>
        <w:tabs>
          <w:tab w:val="num" w:pos="6480"/>
        </w:tabs>
        <w:ind w:left="6480" w:hanging="360"/>
      </w:pPr>
    </w:lvl>
  </w:abstractNum>
  <w:abstractNum w:abstractNumId="1" w15:restartNumberingAfterBreak="0">
    <w:nsid w:val="305F73FD"/>
    <w:multiLevelType w:val="hybridMultilevel"/>
    <w:tmpl w:val="E6423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A2057B"/>
    <w:multiLevelType w:val="hybridMultilevel"/>
    <w:tmpl w:val="C56C3F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AC41E5"/>
    <w:multiLevelType w:val="hybridMultilevel"/>
    <w:tmpl w:val="5CD25860"/>
    <w:lvl w:ilvl="0" w:tplc="C0C4BE16">
      <w:start w:val="1"/>
      <w:numFmt w:val="decimal"/>
      <w:lvlText w:val="%1."/>
      <w:lvlJc w:val="left"/>
      <w:pPr>
        <w:tabs>
          <w:tab w:val="num" w:pos="720"/>
        </w:tabs>
        <w:ind w:left="720" w:hanging="360"/>
      </w:pPr>
    </w:lvl>
    <w:lvl w:ilvl="1" w:tplc="EF10FE8A">
      <w:start w:val="1"/>
      <w:numFmt w:val="decimal"/>
      <w:lvlText w:val="%2."/>
      <w:lvlJc w:val="left"/>
      <w:pPr>
        <w:tabs>
          <w:tab w:val="num" w:pos="1440"/>
        </w:tabs>
        <w:ind w:left="1440" w:hanging="360"/>
      </w:pPr>
    </w:lvl>
    <w:lvl w:ilvl="2" w:tplc="9E5A4CCC" w:tentative="1">
      <w:start w:val="1"/>
      <w:numFmt w:val="decimal"/>
      <w:lvlText w:val="%3."/>
      <w:lvlJc w:val="left"/>
      <w:pPr>
        <w:tabs>
          <w:tab w:val="num" w:pos="2160"/>
        </w:tabs>
        <w:ind w:left="2160" w:hanging="360"/>
      </w:pPr>
    </w:lvl>
    <w:lvl w:ilvl="3" w:tplc="88A6AA00" w:tentative="1">
      <w:start w:val="1"/>
      <w:numFmt w:val="decimal"/>
      <w:lvlText w:val="%4."/>
      <w:lvlJc w:val="left"/>
      <w:pPr>
        <w:tabs>
          <w:tab w:val="num" w:pos="2880"/>
        </w:tabs>
        <w:ind w:left="2880" w:hanging="360"/>
      </w:pPr>
    </w:lvl>
    <w:lvl w:ilvl="4" w:tplc="554E2470" w:tentative="1">
      <w:start w:val="1"/>
      <w:numFmt w:val="decimal"/>
      <w:lvlText w:val="%5."/>
      <w:lvlJc w:val="left"/>
      <w:pPr>
        <w:tabs>
          <w:tab w:val="num" w:pos="3600"/>
        </w:tabs>
        <w:ind w:left="3600" w:hanging="360"/>
      </w:pPr>
    </w:lvl>
    <w:lvl w:ilvl="5" w:tplc="4DFC1B88" w:tentative="1">
      <w:start w:val="1"/>
      <w:numFmt w:val="decimal"/>
      <w:lvlText w:val="%6."/>
      <w:lvlJc w:val="left"/>
      <w:pPr>
        <w:tabs>
          <w:tab w:val="num" w:pos="4320"/>
        </w:tabs>
        <w:ind w:left="4320" w:hanging="360"/>
      </w:pPr>
    </w:lvl>
    <w:lvl w:ilvl="6" w:tplc="AF8297BA" w:tentative="1">
      <w:start w:val="1"/>
      <w:numFmt w:val="decimal"/>
      <w:lvlText w:val="%7."/>
      <w:lvlJc w:val="left"/>
      <w:pPr>
        <w:tabs>
          <w:tab w:val="num" w:pos="5040"/>
        </w:tabs>
        <w:ind w:left="5040" w:hanging="360"/>
      </w:pPr>
    </w:lvl>
    <w:lvl w:ilvl="7" w:tplc="3698EB16" w:tentative="1">
      <w:start w:val="1"/>
      <w:numFmt w:val="decimal"/>
      <w:lvlText w:val="%8."/>
      <w:lvlJc w:val="left"/>
      <w:pPr>
        <w:tabs>
          <w:tab w:val="num" w:pos="5760"/>
        </w:tabs>
        <w:ind w:left="5760" w:hanging="360"/>
      </w:pPr>
    </w:lvl>
    <w:lvl w:ilvl="8" w:tplc="6A0E13E6" w:tentative="1">
      <w:start w:val="1"/>
      <w:numFmt w:val="decimal"/>
      <w:lvlText w:val="%9."/>
      <w:lvlJc w:val="left"/>
      <w:pPr>
        <w:tabs>
          <w:tab w:val="num" w:pos="6480"/>
        </w:tabs>
        <w:ind w:left="6480" w:hanging="360"/>
      </w:pPr>
    </w:lvl>
  </w:abstractNum>
  <w:abstractNum w:abstractNumId="4" w15:restartNumberingAfterBreak="0">
    <w:nsid w:val="52EF5B6E"/>
    <w:multiLevelType w:val="hybridMultilevel"/>
    <w:tmpl w:val="85D6EE28"/>
    <w:lvl w:ilvl="0" w:tplc="F0D0FC2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580D2A"/>
    <w:multiLevelType w:val="hybridMultilevel"/>
    <w:tmpl w:val="8C02CDEE"/>
    <w:lvl w:ilvl="0" w:tplc="9EE89DA2">
      <w:start w:val="1"/>
      <w:numFmt w:val="decimal"/>
      <w:lvlText w:val="%1."/>
      <w:lvlJc w:val="left"/>
      <w:pPr>
        <w:tabs>
          <w:tab w:val="num" w:pos="720"/>
        </w:tabs>
        <w:ind w:left="720" w:hanging="360"/>
      </w:pPr>
    </w:lvl>
    <w:lvl w:ilvl="1" w:tplc="FCE6870C">
      <w:start w:val="1"/>
      <w:numFmt w:val="decimal"/>
      <w:lvlText w:val="%2."/>
      <w:lvlJc w:val="left"/>
      <w:pPr>
        <w:tabs>
          <w:tab w:val="num" w:pos="1440"/>
        </w:tabs>
        <w:ind w:left="1440" w:hanging="360"/>
      </w:pPr>
    </w:lvl>
    <w:lvl w:ilvl="2" w:tplc="3AF898F0" w:tentative="1">
      <w:start w:val="1"/>
      <w:numFmt w:val="decimal"/>
      <w:lvlText w:val="%3."/>
      <w:lvlJc w:val="left"/>
      <w:pPr>
        <w:tabs>
          <w:tab w:val="num" w:pos="2160"/>
        </w:tabs>
        <w:ind w:left="2160" w:hanging="360"/>
      </w:pPr>
    </w:lvl>
    <w:lvl w:ilvl="3" w:tplc="CA70C0CE" w:tentative="1">
      <w:start w:val="1"/>
      <w:numFmt w:val="decimal"/>
      <w:lvlText w:val="%4."/>
      <w:lvlJc w:val="left"/>
      <w:pPr>
        <w:tabs>
          <w:tab w:val="num" w:pos="2880"/>
        </w:tabs>
        <w:ind w:left="2880" w:hanging="360"/>
      </w:pPr>
    </w:lvl>
    <w:lvl w:ilvl="4" w:tplc="342E4102" w:tentative="1">
      <w:start w:val="1"/>
      <w:numFmt w:val="decimal"/>
      <w:lvlText w:val="%5."/>
      <w:lvlJc w:val="left"/>
      <w:pPr>
        <w:tabs>
          <w:tab w:val="num" w:pos="3600"/>
        </w:tabs>
        <w:ind w:left="3600" w:hanging="360"/>
      </w:pPr>
    </w:lvl>
    <w:lvl w:ilvl="5" w:tplc="475296EC" w:tentative="1">
      <w:start w:val="1"/>
      <w:numFmt w:val="decimal"/>
      <w:lvlText w:val="%6."/>
      <w:lvlJc w:val="left"/>
      <w:pPr>
        <w:tabs>
          <w:tab w:val="num" w:pos="4320"/>
        </w:tabs>
        <w:ind w:left="4320" w:hanging="360"/>
      </w:pPr>
    </w:lvl>
    <w:lvl w:ilvl="6" w:tplc="4B148C6E" w:tentative="1">
      <w:start w:val="1"/>
      <w:numFmt w:val="decimal"/>
      <w:lvlText w:val="%7."/>
      <w:lvlJc w:val="left"/>
      <w:pPr>
        <w:tabs>
          <w:tab w:val="num" w:pos="5040"/>
        </w:tabs>
        <w:ind w:left="5040" w:hanging="360"/>
      </w:pPr>
    </w:lvl>
    <w:lvl w:ilvl="7" w:tplc="EA68483C" w:tentative="1">
      <w:start w:val="1"/>
      <w:numFmt w:val="decimal"/>
      <w:lvlText w:val="%8."/>
      <w:lvlJc w:val="left"/>
      <w:pPr>
        <w:tabs>
          <w:tab w:val="num" w:pos="5760"/>
        </w:tabs>
        <w:ind w:left="5760" w:hanging="360"/>
      </w:pPr>
    </w:lvl>
    <w:lvl w:ilvl="8" w:tplc="9CC83802"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son Farmer">
    <w15:presenceInfo w15:providerId="AD" w15:userId="S-1-5-21-2127521184-1604012920-1887927527-481905"/>
  </w15:person>
  <w15:person w15:author="Hernan Gatta">
    <w15:presenceInfo w15:providerId="AD" w15:userId="S::hegatta@microsoft.com::6fd6cc6d-607a-49e8-a417-aa6603ed9533"/>
  </w15:person>
  <w15:person w15:author="Dave Thaler">
    <w15:presenceInfo w15:providerId="AD" w15:userId="S-1-12-1-3978616258-1146467696-1937216154-2748156422"/>
  </w15:person>
  <w15:person w15:author="Artem Zhurid">
    <w15:presenceInfo w15:providerId="AD" w15:userId="S-1-12-1-2853750025-1152431444-1748915362-1772319704"/>
  </w15:person>
  <w15:person w15:author="Hernan Gatta [2]">
    <w15:presenceInfo w15:providerId="AD" w15:userId="S-1-12-1-1876348013-1239965818-1722423204-865463555"/>
  </w15:person>
  <w15:person w15:author="Torsten Stein">
    <w15:presenceInfo w15:providerId="AD" w15:userId="S-1-5-21-2127521184-1604012920-1887927527-56020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A61"/>
    <w:rsid w:val="000007ED"/>
    <w:rsid w:val="00022D80"/>
    <w:rsid w:val="00025780"/>
    <w:rsid w:val="00031EC2"/>
    <w:rsid w:val="00083C3C"/>
    <w:rsid w:val="00092AF6"/>
    <w:rsid w:val="000C5043"/>
    <w:rsid w:val="001050BC"/>
    <w:rsid w:val="0012487B"/>
    <w:rsid w:val="00151796"/>
    <w:rsid w:val="001522B2"/>
    <w:rsid w:val="00191267"/>
    <w:rsid w:val="001B07CF"/>
    <w:rsid w:val="001B735B"/>
    <w:rsid w:val="001C1576"/>
    <w:rsid w:val="001D6907"/>
    <w:rsid w:val="00220596"/>
    <w:rsid w:val="00235A61"/>
    <w:rsid w:val="00265F57"/>
    <w:rsid w:val="00287439"/>
    <w:rsid w:val="002D6A02"/>
    <w:rsid w:val="002E0B61"/>
    <w:rsid w:val="0030457C"/>
    <w:rsid w:val="00307B31"/>
    <w:rsid w:val="003156B8"/>
    <w:rsid w:val="00337414"/>
    <w:rsid w:val="00354037"/>
    <w:rsid w:val="00361634"/>
    <w:rsid w:val="003645A1"/>
    <w:rsid w:val="00371425"/>
    <w:rsid w:val="00373434"/>
    <w:rsid w:val="00376F33"/>
    <w:rsid w:val="0039225F"/>
    <w:rsid w:val="003A2C6A"/>
    <w:rsid w:val="003D3D19"/>
    <w:rsid w:val="003F0F6B"/>
    <w:rsid w:val="003F1DDA"/>
    <w:rsid w:val="004022B6"/>
    <w:rsid w:val="00411264"/>
    <w:rsid w:val="0042517B"/>
    <w:rsid w:val="004373FA"/>
    <w:rsid w:val="00462BB1"/>
    <w:rsid w:val="00472435"/>
    <w:rsid w:val="00476F5E"/>
    <w:rsid w:val="004A1979"/>
    <w:rsid w:val="004A4D54"/>
    <w:rsid w:val="004A6C8A"/>
    <w:rsid w:val="004E1DCB"/>
    <w:rsid w:val="00503D43"/>
    <w:rsid w:val="0050410E"/>
    <w:rsid w:val="005146D9"/>
    <w:rsid w:val="00540967"/>
    <w:rsid w:val="0054344D"/>
    <w:rsid w:val="00554B28"/>
    <w:rsid w:val="00554DFB"/>
    <w:rsid w:val="00573732"/>
    <w:rsid w:val="005766CE"/>
    <w:rsid w:val="0059033C"/>
    <w:rsid w:val="00596320"/>
    <w:rsid w:val="005B52FA"/>
    <w:rsid w:val="005D1885"/>
    <w:rsid w:val="005D5C68"/>
    <w:rsid w:val="00617DCE"/>
    <w:rsid w:val="006220AD"/>
    <w:rsid w:val="0064077C"/>
    <w:rsid w:val="00641845"/>
    <w:rsid w:val="00696CB8"/>
    <w:rsid w:val="00697B97"/>
    <w:rsid w:val="006C3C9C"/>
    <w:rsid w:val="006C3FE6"/>
    <w:rsid w:val="006C453E"/>
    <w:rsid w:val="006D1FCB"/>
    <w:rsid w:val="006F6A5E"/>
    <w:rsid w:val="00714217"/>
    <w:rsid w:val="00725FB0"/>
    <w:rsid w:val="00750ED1"/>
    <w:rsid w:val="007521F6"/>
    <w:rsid w:val="00766FE4"/>
    <w:rsid w:val="0078255F"/>
    <w:rsid w:val="007965CA"/>
    <w:rsid w:val="007A1371"/>
    <w:rsid w:val="007C4C11"/>
    <w:rsid w:val="007F2CE5"/>
    <w:rsid w:val="00835F04"/>
    <w:rsid w:val="0084174A"/>
    <w:rsid w:val="00852750"/>
    <w:rsid w:val="008621B9"/>
    <w:rsid w:val="00873143"/>
    <w:rsid w:val="008A0661"/>
    <w:rsid w:val="008B1717"/>
    <w:rsid w:val="008E2BB9"/>
    <w:rsid w:val="00944778"/>
    <w:rsid w:val="00981962"/>
    <w:rsid w:val="00982272"/>
    <w:rsid w:val="00987C4F"/>
    <w:rsid w:val="0099034A"/>
    <w:rsid w:val="009A1559"/>
    <w:rsid w:val="009C01E4"/>
    <w:rsid w:val="009C1E5D"/>
    <w:rsid w:val="00A56F24"/>
    <w:rsid w:val="00B032E3"/>
    <w:rsid w:val="00B03DE3"/>
    <w:rsid w:val="00B13B9D"/>
    <w:rsid w:val="00B32A74"/>
    <w:rsid w:val="00B32E5E"/>
    <w:rsid w:val="00B74774"/>
    <w:rsid w:val="00B85A0F"/>
    <w:rsid w:val="00BA0244"/>
    <w:rsid w:val="00C021A2"/>
    <w:rsid w:val="00C36173"/>
    <w:rsid w:val="00C427D6"/>
    <w:rsid w:val="00C70398"/>
    <w:rsid w:val="00C90789"/>
    <w:rsid w:val="00CB357D"/>
    <w:rsid w:val="00CD1C18"/>
    <w:rsid w:val="00CE10BA"/>
    <w:rsid w:val="00CF2706"/>
    <w:rsid w:val="00D01E2B"/>
    <w:rsid w:val="00D17ED4"/>
    <w:rsid w:val="00D47176"/>
    <w:rsid w:val="00D55E1B"/>
    <w:rsid w:val="00D77826"/>
    <w:rsid w:val="00D93D58"/>
    <w:rsid w:val="00DC04CF"/>
    <w:rsid w:val="00DC7EC5"/>
    <w:rsid w:val="00E073A9"/>
    <w:rsid w:val="00E36ADC"/>
    <w:rsid w:val="00E5175A"/>
    <w:rsid w:val="00E52FC0"/>
    <w:rsid w:val="00E855E1"/>
    <w:rsid w:val="00E95A8B"/>
    <w:rsid w:val="00EA3750"/>
    <w:rsid w:val="00EA48C5"/>
    <w:rsid w:val="00EA759C"/>
    <w:rsid w:val="00EB661E"/>
    <w:rsid w:val="00EC5C5C"/>
    <w:rsid w:val="00EC604A"/>
    <w:rsid w:val="00EC6FB0"/>
    <w:rsid w:val="00EE1BB6"/>
    <w:rsid w:val="00EE5022"/>
    <w:rsid w:val="00EE5223"/>
    <w:rsid w:val="00EF0E78"/>
    <w:rsid w:val="00EF400A"/>
    <w:rsid w:val="00F176BD"/>
    <w:rsid w:val="00FA0E34"/>
    <w:rsid w:val="00FA2074"/>
    <w:rsid w:val="00FD3335"/>
    <w:rsid w:val="00FD625B"/>
    <w:rsid w:val="00FE13F3"/>
    <w:rsid w:val="00FF1047"/>
    <w:rsid w:val="6A2BC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FF912"/>
  <w15:chartTrackingRefBased/>
  <w15:docId w15:val="{767B9D71-9AE7-4550-8D08-1B664FC2D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5A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A61"/>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6163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021A2"/>
    <w:pPr>
      <w:ind w:left="720"/>
      <w:contextualSpacing/>
    </w:pPr>
  </w:style>
  <w:style w:type="character" w:styleId="CommentReference">
    <w:name w:val="annotation reference"/>
    <w:basedOn w:val="DefaultParagraphFont"/>
    <w:uiPriority w:val="99"/>
    <w:semiHidden/>
    <w:unhideWhenUsed/>
    <w:rsid w:val="00C021A2"/>
    <w:rPr>
      <w:sz w:val="16"/>
      <w:szCs w:val="16"/>
    </w:rPr>
  </w:style>
  <w:style w:type="paragraph" w:styleId="CommentText">
    <w:name w:val="annotation text"/>
    <w:basedOn w:val="Normal"/>
    <w:link w:val="CommentTextChar"/>
    <w:uiPriority w:val="99"/>
    <w:semiHidden/>
    <w:unhideWhenUsed/>
    <w:rsid w:val="00C021A2"/>
    <w:pPr>
      <w:spacing w:line="240" w:lineRule="auto"/>
    </w:pPr>
    <w:rPr>
      <w:sz w:val="20"/>
      <w:szCs w:val="20"/>
    </w:rPr>
  </w:style>
  <w:style w:type="character" w:customStyle="1" w:styleId="CommentTextChar">
    <w:name w:val="Comment Text Char"/>
    <w:basedOn w:val="DefaultParagraphFont"/>
    <w:link w:val="CommentText"/>
    <w:uiPriority w:val="99"/>
    <w:semiHidden/>
    <w:rsid w:val="00C021A2"/>
    <w:rPr>
      <w:sz w:val="20"/>
      <w:szCs w:val="20"/>
    </w:rPr>
  </w:style>
  <w:style w:type="paragraph" w:styleId="CommentSubject">
    <w:name w:val="annotation subject"/>
    <w:basedOn w:val="CommentText"/>
    <w:next w:val="CommentText"/>
    <w:link w:val="CommentSubjectChar"/>
    <w:uiPriority w:val="99"/>
    <w:semiHidden/>
    <w:unhideWhenUsed/>
    <w:rsid w:val="00C021A2"/>
    <w:rPr>
      <w:b/>
      <w:bCs/>
    </w:rPr>
  </w:style>
  <w:style w:type="character" w:customStyle="1" w:styleId="CommentSubjectChar">
    <w:name w:val="Comment Subject Char"/>
    <w:basedOn w:val="CommentTextChar"/>
    <w:link w:val="CommentSubject"/>
    <w:uiPriority w:val="99"/>
    <w:semiHidden/>
    <w:rsid w:val="00C021A2"/>
    <w:rPr>
      <w:b/>
      <w:bCs/>
      <w:sz w:val="20"/>
      <w:szCs w:val="20"/>
    </w:rPr>
  </w:style>
  <w:style w:type="paragraph" w:styleId="BalloonText">
    <w:name w:val="Balloon Text"/>
    <w:basedOn w:val="Normal"/>
    <w:link w:val="BalloonTextChar"/>
    <w:uiPriority w:val="99"/>
    <w:semiHidden/>
    <w:unhideWhenUsed/>
    <w:rsid w:val="00C02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1A2"/>
    <w:rPr>
      <w:rFonts w:ascii="Segoe UI" w:hAnsi="Segoe UI" w:cs="Segoe UI"/>
      <w:sz w:val="18"/>
      <w:szCs w:val="18"/>
    </w:rPr>
  </w:style>
  <w:style w:type="paragraph" w:styleId="Caption">
    <w:name w:val="caption"/>
    <w:basedOn w:val="Normal"/>
    <w:next w:val="Normal"/>
    <w:uiPriority w:val="35"/>
    <w:unhideWhenUsed/>
    <w:qFormat/>
    <w:rsid w:val="00265F5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D6A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6A02"/>
  </w:style>
  <w:style w:type="paragraph" w:styleId="Footer">
    <w:name w:val="footer"/>
    <w:basedOn w:val="Normal"/>
    <w:link w:val="FooterChar"/>
    <w:uiPriority w:val="99"/>
    <w:unhideWhenUsed/>
    <w:rsid w:val="002D6A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6A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672208">
      <w:bodyDiv w:val="1"/>
      <w:marLeft w:val="0"/>
      <w:marRight w:val="0"/>
      <w:marTop w:val="0"/>
      <w:marBottom w:val="0"/>
      <w:divBdr>
        <w:top w:val="none" w:sz="0" w:space="0" w:color="auto"/>
        <w:left w:val="none" w:sz="0" w:space="0" w:color="auto"/>
        <w:bottom w:val="none" w:sz="0" w:space="0" w:color="auto"/>
        <w:right w:val="none" w:sz="0" w:space="0" w:color="auto"/>
      </w:divBdr>
      <w:divsChild>
        <w:div w:id="1899779425">
          <w:marLeft w:val="1253"/>
          <w:marRight w:val="0"/>
          <w:marTop w:val="120"/>
          <w:marBottom w:val="0"/>
          <w:divBdr>
            <w:top w:val="none" w:sz="0" w:space="0" w:color="auto"/>
            <w:left w:val="none" w:sz="0" w:space="0" w:color="auto"/>
            <w:bottom w:val="none" w:sz="0" w:space="0" w:color="auto"/>
            <w:right w:val="none" w:sz="0" w:space="0" w:color="auto"/>
          </w:divBdr>
        </w:div>
      </w:divsChild>
    </w:div>
    <w:div w:id="728117157">
      <w:bodyDiv w:val="1"/>
      <w:marLeft w:val="0"/>
      <w:marRight w:val="0"/>
      <w:marTop w:val="0"/>
      <w:marBottom w:val="0"/>
      <w:divBdr>
        <w:top w:val="none" w:sz="0" w:space="0" w:color="auto"/>
        <w:left w:val="none" w:sz="0" w:space="0" w:color="auto"/>
        <w:bottom w:val="none" w:sz="0" w:space="0" w:color="auto"/>
        <w:right w:val="none" w:sz="0" w:space="0" w:color="auto"/>
      </w:divBdr>
    </w:div>
    <w:div w:id="1404134454">
      <w:bodyDiv w:val="1"/>
      <w:marLeft w:val="0"/>
      <w:marRight w:val="0"/>
      <w:marTop w:val="0"/>
      <w:marBottom w:val="0"/>
      <w:divBdr>
        <w:top w:val="none" w:sz="0" w:space="0" w:color="auto"/>
        <w:left w:val="none" w:sz="0" w:space="0" w:color="auto"/>
        <w:bottom w:val="none" w:sz="0" w:space="0" w:color="auto"/>
        <w:right w:val="none" w:sz="0" w:space="0" w:color="auto"/>
      </w:divBdr>
      <w:divsChild>
        <w:div w:id="527833829">
          <w:marLeft w:val="1253"/>
          <w:marRight w:val="0"/>
          <w:marTop w:val="120"/>
          <w:marBottom w:val="0"/>
          <w:divBdr>
            <w:top w:val="none" w:sz="0" w:space="0" w:color="auto"/>
            <w:left w:val="none" w:sz="0" w:space="0" w:color="auto"/>
            <w:bottom w:val="none" w:sz="0" w:space="0" w:color="auto"/>
            <w:right w:val="none" w:sz="0" w:space="0" w:color="auto"/>
          </w:divBdr>
        </w:div>
      </w:divsChild>
    </w:div>
    <w:div w:id="1884823949">
      <w:bodyDiv w:val="1"/>
      <w:marLeft w:val="0"/>
      <w:marRight w:val="0"/>
      <w:marTop w:val="0"/>
      <w:marBottom w:val="0"/>
      <w:divBdr>
        <w:top w:val="none" w:sz="0" w:space="0" w:color="auto"/>
        <w:left w:val="none" w:sz="0" w:space="0" w:color="auto"/>
        <w:bottom w:val="none" w:sz="0" w:space="0" w:color="auto"/>
        <w:right w:val="none" w:sz="0" w:space="0" w:color="auto"/>
      </w:divBdr>
    </w:div>
    <w:div w:id="1999335883">
      <w:bodyDiv w:val="1"/>
      <w:marLeft w:val="0"/>
      <w:marRight w:val="0"/>
      <w:marTop w:val="0"/>
      <w:marBottom w:val="0"/>
      <w:divBdr>
        <w:top w:val="none" w:sz="0" w:space="0" w:color="auto"/>
        <w:left w:val="none" w:sz="0" w:space="0" w:color="auto"/>
        <w:bottom w:val="none" w:sz="0" w:space="0" w:color="auto"/>
        <w:right w:val="none" w:sz="0" w:space="0" w:color="auto"/>
      </w:divBdr>
      <w:divsChild>
        <w:div w:id="1818305204">
          <w:marLeft w:val="1253"/>
          <w:marRight w:val="0"/>
          <w:marTop w:val="120"/>
          <w:marBottom w:val="0"/>
          <w:divBdr>
            <w:top w:val="none" w:sz="0" w:space="0" w:color="auto"/>
            <w:left w:val="none" w:sz="0" w:space="0" w:color="auto"/>
            <w:bottom w:val="none" w:sz="0" w:space="0" w:color="auto"/>
            <w:right w:val="none" w:sz="0" w:space="0" w:color="auto"/>
          </w:divBdr>
        </w:div>
      </w:divsChild>
    </w:div>
    <w:div w:id="200076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footer" Target="footer1.xml"/><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17883625496714A9F8DDBC1E74307EF" ma:contentTypeVersion="12" ma:contentTypeDescription="Create a new document." ma:contentTypeScope="" ma:versionID="735ce73d1b6b0275eae649cd4f473b32">
  <xsd:schema xmlns:xsd="http://www.w3.org/2001/XMLSchema" xmlns:xs="http://www.w3.org/2001/XMLSchema" xmlns:p="http://schemas.microsoft.com/office/2006/metadata/properties" xmlns:ns1="http://schemas.microsoft.com/sharepoint/v3" xmlns:ns2="9d4bcadd-be58-4494-84fa-1165ac6b26c0" xmlns:ns3="610a3a3f-fa81-4cc3-a8e9-d0c017427c1a" targetNamespace="http://schemas.microsoft.com/office/2006/metadata/properties" ma:root="true" ma:fieldsID="0764e4954d36b35332ec2f178a1b69ac" ns1:_="" ns2:_="" ns3:_="">
    <xsd:import namespace="http://schemas.microsoft.com/sharepoint/v3"/>
    <xsd:import namespace="9d4bcadd-be58-4494-84fa-1165ac6b26c0"/>
    <xsd:import namespace="610a3a3f-fa81-4cc3-a8e9-d0c017427c1a"/>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1:_ip_UnifiedCompliancePolicyProperties" minOccurs="0"/>
                <xsd:element ref="ns1:_ip_UnifiedCompliancePolicyUIAction" minOccurs="0"/>
                <xsd:element ref="ns3:MediaServiceDateTaken" minOccurs="0"/>
                <xsd:element ref="ns3:MediaServiceAutoTags"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description="" ma:hidden="true" ma:internalName="_ip_UnifiedCompliancePolicyProperties">
      <xsd:simpleType>
        <xsd:restriction base="dms:Note"/>
      </xsd:simpleType>
    </xsd:element>
    <xsd:element name="_ip_UnifiedCompliancePolicyUIAction" ma:index="15"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4bcadd-be58-4494-84fa-1165ac6b26c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10a3a3f-fa81-4cc3-a8e9-d0c017427c1a"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AutoTags" ma:index="17" nillable="true" ma:displayName="MediaServiceAutoTags" ma:description="" ma:internalName="MediaServiceAutoTags" ma:readOnly="true">
      <xsd:simpleType>
        <xsd:restriction base="dms:Text"/>
      </xsd:simpleType>
    </xsd:element>
    <xsd:element name="MediaServiceLocation" ma:index="18" nillable="true" ma:displayName="MediaServiceLocation" ma:description="" ma:internalName="MediaServiceLocation" ma:readOnly="true">
      <xsd:simpleType>
        <xsd:restriction base="dms:Text"/>
      </xsd:simpleType>
    </xsd:element>
    <xsd:element name="MediaServiceOCR" ma:index="19" nillable="true" ma:displayName="MediaServiceOCR" ma:description=""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4252046E-E82C-4705-A7A6-F5682D3EE729}">
  <ds:schemaRefs>
    <ds:schemaRef ds:uri="http://schemas.microsoft.com/sharepoint/v3/contenttype/forms"/>
  </ds:schemaRefs>
</ds:datastoreItem>
</file>

<file path=customXml/itemProps2.xml><?xml version="1.0" encoding="utf-8"?>
<ds:datastoreItem xmlns:ds="http://schemas.openxmlformats.org/officeDocument/2006/customXml" ds:itemID="{DE429A61-A68C-4774-8F78-063E08CA1F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d4bcadd-be58-4494-84fa-1165ac6b26c0"/>
    <ds:schemaRef ds:uri="610a3a3f-fa81-4cc3-a8e9-d0c017427c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B58777-3DF6-44EB-B426-FA25350F111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4330</TotalTime>
  <Pages>3</Pages>
  <Words>1119</Words>
  <Characters>6383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Thaler</dc:creator>
  <cp:keywords/>
  <dc:description/>
  <cp:lastModifiedBy>Torsten Stein</cp:lastModifiedBy>
  <cp:revision>60</cp:revision>
  <cp:lastPrinted>2018-04-07T02:26:00Z</cp:lastPrinted>
  <dcterms:created xsi:type="dcterms:W3CDTF">2018-04-06T23:59:00Z</dcterms:created>
  <dcterms:modified xsi:type="dcterms:W3CDTF">2018-04-15T23:24:00Z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dthaler@ntdev.microsoft.com</vt:lpwstr>
  </property>
  <property fmtid="{D5CDD505-2E9C-101B-9397-08002B2CF9AE}" pid="5" name="MSIP_Label_f42aa342-8706-4288-bd11-ebb85995028c_SetDate">
    <vt:lpwstr>2018-04-07T00:00:09.8125774Z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0x010100F17883625496714A9F8DDBC1E74307EF</vt:lpwstr>
  </property>
</Properties>
</file>